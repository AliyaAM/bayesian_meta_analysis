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3691" w14:textId="77777777" w:rsidR="00897377" w:rsidRDefault="00694BB8">
      <w:pPr>
        <w:pStyle w:val="Heading1"/>
      </w:pPr>
      <w:bookmarkStart w:id="0" w:name="prisma-2020-main-checklist"/>
      <w:r>
        <w:t>PRISMA 2020 Main Checklist</w:t>
      </w:r>
    </w:p>
    <w:tbl>
      <w:tblPr>
        <w:tblW w:w="0" w:type="auto"/>
        <w:jc w:val="center"/>
        <w:tblLook w:val="0420" w:firstRow="1" w:lastRow="0" w:firstColumn="0" w:lastColumn="0" w:noHBand="0" w:noVBand="1"/>
      </w:tblPr>
      <w:tblGrid>
        <w:gridCol w:w="1901"/>
        <w:gridCol w:w="542"/>
        <w:gridCol w:w="2556"/>
        <w:gridCol w:w="4341"/>
      </w:tblGrid>
      <w:tr w:rsidR="00897377" w14:paraId="34E03389"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078749E5" w14:textId="77777777" w:rsidR="00897377" w:rsidRDefault="00694BB8">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6C2A9B59" w14:textId="77777777" w:rsidR="00897377" w:rsidRDefault="00694BB8">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39969846" w14:textId="77777777" w:rsidR="00897377" w:rsidRDefault="00694BB8">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615C817B" w14:textId="77777777" w:rsidR="00897377" w:rsidRDefault="00694BB8">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897377" w14:paraId="5636D96F"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825DF2C" w14:textId="77777777" w:rsidR="00897377" w:rsidRDefault="00694BB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7FEF4AA3"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1A0F3D23"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5A92D2C" w14:textId="77777777" w:rsidR="00897377" w:rsidRDefault="00897377">
            <w:pPr>
              <w:spacing w:before="100" w:after="100"/>
              <w:ind w:left="100" w:right="100"/>
              <w:jc w:val="center"/>
            </w:pPr>
          </w:p>
        </w:tc>
      </w:tr>
      <w:tr w:rsidR="00897377" w14:paraId="7F5A84F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40591C" w14:textId="77777777" w:rsidR="00897377" w:rsidRDefault="00694BB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6CA73C38" w14:textId="77777777" w:rsidR="00897377" w:rsidRDefault="00694BB8">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66BE2142" w14:textId="77777777" w:rsidR="00897377" w:rsidRDefault="00694BB8">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270ED6FE" w14:textId="77777777" w:rsidR="00897377" w:rsidRDefault="00694BB8">
            <w:pPr>
              <w:spacing w:before="100" w:after="100"/>
              <w:ind w:left="100" w:right="100"/>
              <w:jc w:val="center"/>
            </w:pPr>
            <w:r>
              <w:rPr>
                <w:rFonts w:ascii="DejaVu Sans" w:eastAsia="DejaVu Sans" w:hAnsi="DejaVu Sans" w:cs="DejaVu Sans"/>
                <w:color w:val="000000"/>
                <w:sz w:val="18"/>
                <w:szCs w:val="18"/>
              </w:rPr>
              <w:t>p1</w:t>
            </w:r>
          </w:p>
        </w:tc>
      </w:tr>
      <w:tr w:rsidR="00897377" w14:paraId="5868A0EF"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EAC0EDC" w14:textId="77777777" w:rsidR="00897377" w:rsidRDefault="00694BB8">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39C2F5FF"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07641CF2"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6B71335" w14:textId="77777777" w:rsidR="00897377" w:rsidRDefault="00897377">
            <w:pPr>
              <w:spacing w:before="100" w:after="100"/>
              <w:ind w:left="100" w:right="100"/>
              <w:jc w:val="center"/>
            </w:pPr>
          </w:p>
        </w:tc>
      </w:tr>
      <w:tr w:rsidR="00897377" w14:paraId="79E89BA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0F2D202" w14:textId="77777777" w:rsidR="00897377" w:rsidRDefault="00694BB8">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3E6F60C2" w14:textId="77777777" w:rsidR="00897377" w:rsidRDefault="00694BB8">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51DFB7A2" w14:textId="77777777" w:rsidR="00897377" w:rsidRDefault="00694BB8">
            <w:pPr>
              <w:spacing w:before="100" w:after="100"/>
              <w:ind w:left="100" w:right="100"/>
            </w:pPr>
            <w:r>
              <w:rPr>
                <w:rFonts w:ascii="DejaVu Sans" w:eastAsia="DejaVu Sans" w:hAnsi="DejaVu Sans" w:cs="DejaVu Sans"/>
                <w:color w:val="000000"/>
                <w:sz w:val="18"/>
                <w:szCs w:val="18"/>
              </w:rPr>
              <w:t>See the PRISMA 2020 for Abstracts checklist</w:t>
            </w:r>
          </w:p>
        </w:tc>
        <w:tc>
          <w:tcPr>
            <w:tcW w:w="0" w:type="auto"/>
            <w:tcBorders>
              <w:right w:val="single" w:sz="8" w:space="0" w:color="000000"/>
            </w:tcBorders>
            <w:shd w:val="clear" w:color="auto" w:fill="FFFFFF"/>
            <w:tcMar>
              <w:top w:w="0" w:type="dxa"/>
              <w:left w:w="0" w:type="dxa"/>
              <w:bottom w:w="0" w:type="dxa"/>
              <w:right w:w="0" w:type="dxa"/>
            </w:tcMar>
          </w:tcPr>
          <w:p w14:paraId="0E94B4CB" w14:textId="77777777" w:rsidR="00897377" w:rsidRDefault="00897377">
            <w:pPr>
              <w:spacing w:before="100" w:after="100"/>
              <w:ind w:left="100" w:right="100"/>
              <w:jc w:val="center"/>
            </w:pPr>
          </w:p>
        </w:tc>
      </w:tr>
      <w:tr w:rsidR="00897377" w14:paraId="4438EA2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BA80937" w14:textId="77777777" w:rsidR="00897377" w:rsidRDefault="00694BB8">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287681FC"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656575E3"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00688167" w14:textId="77777777" w:rsidR="00897377" w:rsidRDefault="00897377">
            <w:pPr>
              <w:spacing w:before="100" w:after="100"/>
              <w:ind w:left="100" w:right="100"/>
              <w:jc w:val="center"/>
            </w:pPr>
          </w:p>
        </w:tc>
      </w:tr>
      <w:tr w:rsidR="00897377" w14:paraId="6A1D23D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67C2B5E" w14:textId="77777777" w:rsidR="00897377" w:rsidRDefault="00694BB8">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7498A2C4" w14:textId="77777777" w:rsidR="00897377" w:rsidRDefault="00694BB8">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1EA92F71" w14:textId="77777777" w:rsidR="00897377" w:rsidRDefault="00694BB8">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5B8DCDCD" w14:textId="39F5FCDC" w:rsidR="00897377" w:rsidRDefault="00694BB8">
            <w:pPr>
              <w:spacing w:before="100" w:after="100"/>
              <w:ind w:left="100" w:right="100"/>
              <w:jc w:val="center"/>
            </w:pPr>
            <w:r>
              <w:rPr>
                <w:rFonts w:ascii="DejaVu Sans" w:eastAsia="DejaVu Sans" w:hAnsi="DejaVu Sans" w:cs="DejaVu Sans"/>
                <w:color w:val="000000"/>
                <w:sz w:val="18"/>
                <w:szCs w:val="18"/>
              </w:rPr>
              <w:t>p5</w:t>
            </w:r>
            <w:r w:rsidR="007C5777">
              <w:rPr>
                <w:rFonts w:ascii="DejaVu Sans" w:eastAsia="DejaVu Sans" w:hAnsi="DejaVu Sans" w:cs="DejaVu Sans"/>
                <w:color w:val="000000"/>
                <w:sz w:val="18"/>
                <w:szCs w:val="18"/>
              </w:rPr>
              <w:t>-7</w:t>
            </w:r>
            <w:r>
              <w:rPr>
                <w:rFonts w:ascii="DejaVu Sans" w:eastAsia="DejaVu Sans" w:hAnsi="DejaVu Sans" w:cs="DejaVu Sans"/>
                <w:color w:val="000000"/>
                <w:sz w:val="18"/>
                <w:szCs w:val="18"/>
              </w:rPr>
              <w:t xml:space="preserve"> </w:t>
            </w:r>
          </w:p>
        </w:tc>
      </w:tr>
      <w:tr w:rsidR="00897377" w14:paraId="6990845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AF3C371" w14:textId="77777777" w:rsidR="00897377" w:rsidRDefault="00694BB8">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749DC0EE" w14:textId="77777777" w:rsidR="00897377" w:rsidRDefault="00694BB8">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62FF6677" w14:textId="77777777" w:rsidR="00897377" w:rsidRDefault="00694BB8">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7B0AD4BE" w14:textId="79943DB0" w:rsidR="00897377" w:rsidRDefault="007C5777">
            <w:pPr>
              <w:spacing w:before="100" w:after="100"/>
              <w:ind w:left="100" w:right="100"/>
              <w:jc w:val="center"/>
            </w:pPr>
            <w:r>
              <w:rPr>
                <w:rFonts w:ascii="DejaVu Sans" w:eastAsia="DejaVu Sans" w:hAnsi="DejaVu Sans" w:cs="DejaVu Sans"/>
                <w:color w:val="000000"/>
                <w:sz w:val="18"/>
                <w:szCs w:val="18"/>
              </w:rPr>
              <w:t>P7</w:t>
            </w:r>
          </w:p>
        </w:tc>
      </w:tr>
      <w:tr w:rsidR="00897377" w14:paraId="76B6FE8C"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831FF9B" w14:textId="77777777" w:rsidR="00897377" w:rsidRDefault="00694BB8">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6127BCC4"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4C8194C7"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2356D83" w14:textId="77777777" w:rsidR="00897377" w:rsidRDefault="00897377">
            <w:pPr>
              <w:spacing w:before="100" w:after="100"/>
              <w:ind w:left="100" w:right="100"/>
              <w:jc w:val="center"/>
            </w:pPr>
          </w:p>
        </w:tc>
      </w:tr>
      <w:tr w:rsidR="00897377" w14:paraId="7A92F6A3"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5503765" w14:textId="77777777" w:rsidR="00897377" w:rsidRDefault="00694BB8">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516A0551" w14:textId="77777777" w:rsidR="00897377" w:rsidRDefault="00694BB8">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6B5AD648" w14:textId="77777777" w:rsidR="00897377" w:rsidRDefault="00694BB8">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16DB6A8A" w14:textId="780D34E7" w:rsidR="00897377" w:rsidRDefault="0011089F">
            <w:pPr>
              <w:spacing w:before="100" w:after="100"/>
              <w:ind w:left="100" w:right="100"/>
              <w:jc w:val="center"/>
            </w:pPr>
            <w:r>
              <w:rPr>
                <w:rFonts w:ascii="DejaVu Sans" w:eastAsia="DejaVu Sans" w:hAnsi="DejaVu Sans" w:cs="DejaVu Sans"/>
                <w:color w:val="000000"/>
                <w:sz w:val="18"/>
                <w:szCs w:val="18"/>
              </w:rPr>
              <w:t>P7</w:t>
            </w:r>
            <w:r w:rsidR="00694BB8">
              <w:rPr>
                <w:rFonts w:ascii="DejaVu Sans" w:eastAsia="DejaVu Sans" w:hAnsi="DejaVu Sans" w:cs="DejaVu Sans"/>
                <w:color w:val="000000"/>
                <w:sz w:val="18"/>
                <w:szCs w:val="18"/>
              </w:rPr>
              <w:t>, supplement 1.</w:t>
            </w:r>
          </w:p>
        </w:tc>
      </w:tr>
      <w:tr w:rsidR="00897377" w14:paraId="4A44088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0CC87E" w14:textId="77777777" w:rsidR="00897377" w:rsidRDefault="00694BB8">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4C747E96" w14:textId="77777777" w:rsidR="00897377" w:rsidRDefault="00694BB8">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2C29213A" w14:textId="77777777" w:rsidR="00897377" w:rsidRDefault="00694BB8">
            <w:pPr>
              <w:spacing w:before="100" w:after="100"/>
              <w:ind w:left="100" w:right="100"/>
            </w:pPr>
            <w:r>
              <w:rPr>
                <w:rFonts w:ascii="DejaVu Sans" w:eastAsia="DejaVu Sans" w:hAnsi="DejaVu Sans" w:cs="DejaVu Sans"/>
                <w:color w:val="000000"/>
                <w:sz w:val="18"/>
                <w:szCs w:val="18"/>
              </w:rPr>
              <w:t>Specify all databases, registers, websites, organisations,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40EC74A7" w14:textId="77777777" w:rsidR="00897377" w:rsidRDefault="00694BB8">
            <w:pPr>
              <w:spacing w:before="100" w:after="100"/>
              <w:ind w:left="100" w:right="100"/>
              <w:jc w:val="center"/>
            </w:pPr>
            <w:r>
              <w:rPr>
                <w:rFonts w:ascii="DejaVu Sans" w:eastAsia="DejaVu Sans" w:hAnsi="DejaVu Sans" w:cs="DejaVu Sans"/>
                <w:color w:val="000000"/>
                <w:sz w:val="18"/>
                <w:szCs w:val="18"/>
              </w:rPr>
              <w:t>p7</w:t>
            </w:r>
          </w:p>
        </w:tc>
      </w:tr>
      <w:tr w:rsidR="00897377" w14:paraId="6991B66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F08F9EB" w14:textId="77777777" w:rsidR="00897377" w:rsidRDefault="00694BB8">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0668670B" w14:textId="77777777" w:rsidR="00897377" w:rsidRDefault="00694BB8">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6E45CD16" w14:textId="77777777" w:rsidR="00897377" w:rsidRDefault="00694BB8">
            <w:pPr>
              <w:spacing w:before="100" w:after="100"/>
              <w:ind w:left="100" w:right="100"/>
            </w:pPr>
            <w:r>
              <w:rPr>
                <w:rFonts w:ascii="DejaVu Sans" w:eastAsia="DejaVu Sans" w:hAnsi="DejaVu Sans" w:cs="DejaVu Sans"/>
                <w:color w:val="000000"/>
                <w:sz w:val="18"/>
                <w:szCs w:val="18"/>
              </w:rPr>
              <w:t>Present the full search strategies for all databases, registers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06D9B8C3" w14:textId="5CFC682D" w:rsidR="00897377" w:rsidRDefault="00E313AD">
            <w:pPr>
              <w:spacing w:before="100" w:after="100"/>
              <w:ind w:left="100" w:right="100"/>
              <w:jc w:val="center"/>
            </w:pPr>
            <w:r>
              <w:rPr>
                <w:rFonts w:ascii="DejaVu Sans" w:eastAsia="DejaVu Sans" w:hAnsi="DejaVu Sans" w:cs="DejaVu Sans"/>
                <w:color w:val="000000"/>
                <w:sz w:val="18"/>
                <w:szCs w:val="18"/>
              </w:rPr>
              <w:t>P8</w:t>
            </w:r>
            <w:r w:rsidR="00694BB8">
              <w:rPr>
                <w:rFonts w:ascii="DejaVu Sans" w:eastAsia="DejaVu Sans" w:hAnsi="DejaVu Sans" w:cs="DejaVu Sans"/>
                <w:color w:val="000000"/>
                <w:sz w:val="18"/>
                <w:szCs w:val="18"/>
              </w:rPr>
              <w:t>, supplement 2</w:t>
            </w:r>
          </w:p>
        </w:tc>
      </w:tr>
      <w:tr w:rsidR="00897377" w14:paraId="0B3B937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60E8128"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Selection process</w:t>
            </w:r>
          </w:p>
        </w:tc>
        <w:tc>
          <w:tcPr>
            <w:tcW w:w="0" w:type="auto"/>
            <w:shd w:val="clear" w:color="auto" w:fill="FFFFFF"/>
            <w:tcMar>
              <w:top w:w="0" w:type="dxa"/>
              <w:left w:w="0" w:type="dxa"/>
              <w:bottom w:w="0" w:type="dxa"/>
              <w:right w:w="0" w:type="dxa"/>
            </w:tcMar>
          </w:tcPr>
          <w:p w14:paraId="457D8DCF" w14:textId="77777777" w:rsidR="00897377" w:rsidRDefault="00694BB8">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7CB61377" w14:textId="77777777" w:rsidR="00897377" w:rsidRDefault="00694BB8">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7015B131" w14:textId="0B46C8B8" w:rsidR="00897377" w:rsidRDefault="003A6BE3">
            <w:pPr>
              <w:spacing w:before="100" w:after="100"/>
              <w:ind w:left="100" w:right="100"/>
              <w:jc w:val="center"/>
            </w:pPr>
            <w:r>
              <w:rPr>
                <w:rFonts w:ascii="DejaVu Sans" w:eastAsia="DejaVu Sans" w:hAnsi="DejaVu Sans" w:cs="DejaVu Sans"/>
                <w:color w:val="000000"/>
                <w:sz w:val="18"/>
                <w:szCs w:val="18"/>
              </w:rPr>
              <w:t>P8</w:t>
            </w:r>
            <w:r w:rsidR="00694BB8">
              <w:rPr>
                <w:rFonts w:ascii="DejaVu Sans" w:eastAsia="DejaVu Sans" w:hAnsi="DejaVu Sans" w:cs="DejaVu Sans"/>
                <w:color w:val="000000"/>
                <w:sz w:val="18"/>
                <w:szCs w:val="18"/>
              </w:rPr>
              <w:t xml:space="preserve"> </w:t>
            </w:r>
          </w:p>
        </w:tc>
      </w:tr>
      <w:tr w:rsidR="00897377" w14:paraId="5196223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7954760" w14:textId="77777777" w:rsidR="00897377" w:rsidRDefault="00694BB8">
            <w:pPr>
              <w:spacing w:before="100" w:after="100"/>
              <w:ind w:left="100" w:right="100"/>
            </w:pPr>
            <w:r>
              <w:rPr>
                <w:rFonts w:ascii="DejaVu Sans" w:eastAsia="DejaVu Sans" w:hAnsi="DejaVu Sans" w:cs="DejaVu Sans"/>
                <w:b/>
                <w:color w:val="000000"/>
                <w:sz w:val="18"/>
                <w:szCs w:val="18"/>
              </w:rPr>
              <w:t>Data collection process</w:t>
            </w:r>
          </w:p>
        </w:tc>
        <w:tc>
          <w:tcPr>
            <w:tcW w:w="0" w:type="auto"/>
            <w:shd w:val="clear" w:color="auto" w:fill="FFFFFF"/>
            <w:tcMar>
              <w:top w:w="0" w:type="dxa"/>
              <w:left w:w="0" w:type="dxa"/>
              <w:bottom w:w="0" w:type="dxa"/>
              <w:right w:w="0" w:type="dxa"/>
            </w:tcMar>
          </w:tcPr>
          <w:p w14:paraId="04DFED1E" w14:textId="77777777" w:rsidR="00897377" w:rsidRDefault="00694BB8">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1D985711" w14:textId="77777777" w:rsidR="00897377" w:rsidRDefault="00694BB8">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7850DF5E" w14:textId="70D86D81" w:rsidR="00897377" w:rsidRDefault="003A6BE3">
            <w:pPr>
              <w:spacing w:before="100" w:after="100"/>
              <w:ind w:left="100" w:right="100"/>
              <w:jc w:val="center"/>
            </w:pPr>
            <w:r>
              <w:rPr>
                <w:rFonts w:ascii="DejaVu Sans" w:eastAsia="DejaVu Sans" w:hAnsi="DejaVu Sans" w:cs="DejaVu Sans"/>
                <w:color w:val="000000"/>
                <w:sz w:val="18"/>
                <w:szCs w:val="18"/>
              </w:rPr>
              <w:t>P8</w:t>
            </w:r>
            <w:r w:rsidR="00694BB8">
              <w:rPr>
                <w:rFonts w:ascii="DejaVu Sans" w:eastAsia="DejaVu Sans" w:hAnsi="DejaVu Sans" w:cs="DejaVu Sans"/>
                <w:color w:val="000000"/>
                <w:sz w:val="18"/>
                <w:szCs w:val="18"/>
              </w:rPr>
              <w:t xml:space="preserve"> </w:t>
            </w:r>
          </w:p>
        </w:tc>
      </w:tr>
      <w:tr w:rsidR="00897377" w14:paraId="1ADF33A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7AA942F" w14:textId="77777777" w:rsidR="00897377" w:rsidRDefault="00694BB8">
            <w:pPr>
              <w:spacing w:before="100" w:after="100"/>
              <w:ind w:left="100" w:right="100"/>
            </w:pPr>
            <w:r>
              <w:rPr>
                <w:rFonts w:ascii="DejaVu Sans" w:eastAsia="DejaVu Sans" w:hAnsi="DejaVu Sans" w:cs="DejaVu Sans"/>
                <w:b/>
                <w:color w:val="000000"/>
                <w:sz w:val="18"/>
                <w:szCs w:val="18"/>
              </w:rPr>
              <w:t>Data items</w:t>
            </w:r>
          </w:p>
        </w:tc>
        <w:tc>
          <w:tcPr>
            <w:tcW w:w="0" w:type="auto"/>
            <w:shd w:val="clear" w:color="auto" w:fill="FFFFFF"/>
            <w:tcMar>
              <w:top w:w="0" w:type="dxa"/>
              <w:left w:w="0" w:type="dxa"/>
              <w:bottom w:w="0" w:type="dxa"/>
              <w:right w:w="0" w:type="dxa"/>
            </w:tcMar>
          </w:tcPr>
          <w:p w14:paraId="36039582" w14:textId="77777777" w:rsidR="00897377" w:rsidRDefault="00694BB8">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428B6C2D" w14:textId="77777777" w:rsidR="00897377" w:rsidRDefault="00694BB8">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79C1CCEA" w14:textId="2C215B47" w:rsidR="00897377" w:rsidRDefault="00277CDA">
            <w:pPr>
              <w:spacing w:before="100" w:after="100"/>
              <w:ind w:left="100" w:right="100"/>
              <w:jc w:val="center"/>
            </w:pPr>
            <w:r>
              <w:rPr>
                <w:rFonts w:ascii="DejaVu Sans" w:eastAsia="DejaVu Sans" w:hAnsi="DejaVu Sans" w:cs="DejaVu Sans"/>
                <w:color w:val="000000"/>
                <w:sz w:val="18"/>
                <w:szCs w:val="18"/>
              </w:rPr>
              <w:t>P</w:t>
            </w:r>
            <w:proofErr w:type="gramStart"/>
            <w:r>
              <w:rPr>
                <w:rFonts w:ascii="DejaVu Sans" w:eastAsia="DejaVu Sans" w:hAnsi="DejaVu Sans" w:cs="DejaVu Sans"/>
                <w:color w:val="000000"/>
                <w:sz w:val="18"/>
                <w:szCs w:val="18"/>
              </w:rPr>
              <w:t>8</w:t>
            </w:r>
            <w:r w:rsidR="00694BB8">
              <w:rPr>
                <w:rFonts w:ascii="DejaVu Sans" w:eastAsia="DejaVu Sans" w:hAnsi="DejaVu Sans" w:cs="DejaVu Sans"/>
                <w:color w:val="000000"/>
                <w:sz w:val="18"/>
                <w:szCs w:val="18"/>
              </w:rPr>
              <w:t>,  supplement</w:t>
            </w:r>
            <w:proofErr w:type="gramEnd"/>
            <w:r w:rsidR="00694BB8">
              <w:rPr>
                <w:rFonts w:ascii="DejaVu Sans" w:eastAsia="DejaVu Sans" w:hAnsi="DejaVu Sans" w:cs="DejaVu Sans"/>
                <w:color w:val="000000"/>
                <w:sz w:val="18"/>
                <w:szCs w:val="18"/>
              </w:rPr>
              <w:t xml:space="preserve"> 3. </w:t>
            </w:r>
          </w:p>
        </w:tc>
      </w:tr>
      <w:tr w:rsidR="00897377" w14:paraId="6CDBC95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CD773D"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08645CBE" w14:textId="77777777" w:rsidR="00897377" w:rsidRDefault="00694BB8">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0D46A8FD" w14:textId="77777777" w:rsidR="00897377" w:rsidRDefault="00694BB8">
            <w:pPr>
              <w:spacing w:before="100" w:after="100"/>
              <w:ind w:left="100" w:right="100"/>
            </w:pPr>
            <w:r>
              <w:rPr>
                <w:rFonts w:ascii="DejaVu Sans" w:eastAsia="DejaVu Sans" w:hAnsi="DejaVu Sans" w:cs="DejaVu Sans"/>
                <w:color w:val="000000"/>
                <w:sz w:val="18"/>
                <w:szCs w:val="18"/>
              </w:rPr>
              <w:t>List and define all other variables for which data were sought (e.g.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6ACD9BB8" w14:textId="2AC60369" w:rsidR="00897377" w:rsidRDefault="00277CDA">
            <w:pPr>
              <w:spacing w:before="100" w:after="100"/>
              <w:ind w:left="100" w:right="100"/>
              <w:jc w:val="center"/>
            </w:pPr>
            <w:r>
              <w:rPr>
                <w:rFonts w:ascii="DejaVu Sans" w:eastAsia="DejaVu Sans" w:hAnsi="DejaVu Sans" w:cs="DejaVu Sans"/>
                <w:color w:val="000000"/>
                <w:sz w:val="18"/>
                <w:szCs w:val="18"/>
              </w:rPr>
              <w:t>P</w:t>
            </w:r>
            <w:proofErr w:type="gramStart"/>
            <w:r>
              <w:rPr>
                <w:rFonts w:ascii="DejaVu Sans" w:eastAsia="DejaVu Sans" w:hAnsi="DejaVu Sans" w:cs="DejaVu Sans"/>
                <w:color w:val="000000"/>
                <w:sz w:val="18"/>
                <w:szCs w:val="18"/>
              </w:rPr>
              <w:t>8</w:t>
            </w:r>
            <w:r w:rsidR="00694BB8">
              <w:rPr>
                <w:rFonts w:ascii="DejaVu Sans" w:eastAsia="DejaVu Sans" w:hAnsi="DejaVu Sans" w:cs="DejaVu Sans"/>
                <w:color w:val="000000"/>
                <w:sz w:val="18"/>
                <w:szCs w:val="18"/>
              </w:rPr>
              <w:t>,  supplement</w:t>
            </w:r>
            <w:proofErr w:type="gramEnd"/>
            <w:r w:rsidR="00694BB8">
              <w:rPr>
                <w:rFonts w:ascii="DejaVu Sans" w:eastAsia="DejaVu Sans" w:hAnsi="DejaVu Sans" w:cs="DejaVu Sans"/>
                <w:color w:val="000000"/>
                <w:sz w:val="18"/>
                <w:szCs w:val="18"/>
              </w:rPr>
              <w:t xml:space="preserve"> 3. </w:t>
            </w:r>
          </w:p>
        </w:tc>
      </w:tr>
      <w:tr w:rsidR="00897377" w14:paraId="052FF29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6C722C9"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Study risk of bias assessment</w:t>
            </w:r>
          </w:p>
        </w:tc>
        <w:tc>
          <w:tcPr>
            <w:tcW w:w="0" w:type="auto"/>
            <w:shd w:val="clear" w:color="auto" w:fill="FFFFFF"/>
            <w:tcMar>
              <w:top w:w="0" w:type="dxa"/>
              <w:left w:w="0" w:type="dxa"/>
              <w:bottom w:w="0" w:type="dxa"/>
              <w:right w:w="0" w:type="dxa"/>
            </w:tcMar>
          </w:tcPr>
          <w:p w14:paraId="608E4452" w14:textId="77777777" w:rsidR="00897377" w:rsidRDefault="00694BB8">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4CDFECAF" w14:textId="77777777" w:rsidR="00897377" w:rsidRDefault="00694BB8">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4587C8D2" w14:textId="77777777" w:rsidR="00897377" w:rsidRDefault="00694BB8">
            <w:pPr>
              <w:spacing w:before="100" w:after="100"/>
              <w:ind w:left="100" w:right="100"/>
              <w:jc w:val="center"/>
            </w:pPr>
            <w:r>
              <w:rPr>
                <w:rFonts w:ascii="DejaVu Sans" w:eastAsia="DejaVu Sans" w:hAnsi="DejaVu Sans" w:cs="DejaVu Sans"/>
                <w:color w:val="000000"/>
                <w:sz w:val="18"/>
                <w:szCs w:val="18"/>
              </w:rPr>
              <w:t>pp7-8</w:t>
            </w:r>
          </w:p>
        </w:tc>
      </w:tr>
      <w:tr w:rsidR="00897377" w14:paraId="398C5C0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B7942B9" w14:textId="77777777" w:rsidR="00897377" w:rsidRDefault="00694BB8">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160186D4" w14:textId="77777777" w:rsidR="00897377" w:rsidRDefault="00694BB8">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539E41C4" w14:textId="77777777" w:rsidR="00897377" w:rsidRDefault="00694BB8">
            <w:pPr>
              <w:spacing w:before="100" w:after="100"/>
              <w:ind w:left="100" w:right="100"/>
            </w:pPr>
            <w:r>
              <w:rPr>
                <w:rFonts w:ascii="DejaVu Sans" w:eastAsia="DejaVu Sans" w:hAnsi="DejaVu Sans" w:cs="DejaVu Sans"/>
                <w:color w:val="000000"/>
                <w:sz w:val="18"/>
                <w:szCs w:val="18"/>
              </w:rPr>
              <w:t>Specify for each outcome the effect measure(s) (e.g.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794DD25E" w14:textId="17881BF8" w:rsidR="00897377" w:rsidRDefault="008E0629">
            <w:pPr>
              <w:spacing w:before="100" w:after="100"/>
              <w:ind w:left="100" w:right="100"/>
              <w:jc w:val="center"/>
            </w:pPr>
            <w:r>
              <w:rPr>
                <w:rFonts w:ascii="DejaVu Sans" w:eastAsia="DejaVu Sans" w:hAnsi="DejaVu Sans" w:cs="DejaVu Sans"/>
                <w:color w:val="000000"/>
                <w:sz w:val="18"/>
                <w:szCs w:val="18"/>
              </w:rPr>
              <w:t>P10</w:t>
            </w:r>
          </w:p>
        </w:tc>
      </w:tr>
      <w:tr w:rsidR="00897377" w14:paraId="31B4EF4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8B275F1" w14:textId="77777777" w:rsidR="00897377" w:rsidRDefault="00694BB8">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516387C0" w14:textId="77777777" w:rsidR="00897377" w:rsidRDefault="00694BB8">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725BAB7C" w14:textId="77777777" w:rsidR="00897377" w:rsidRDefault="00694BB8">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(e.g.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41CEB2FA" w14:textId="70BD0DA3" w:rsidR="00897377" w:rsidRDefault="003A6BE3">
            <w:pPr>
              <w:spacing w:before="100" w:after="100"/>
              <w:ind w:left="100" w:right="100"/>
              <w:jc w:val="center"/>
            </w:pPr>
            <w:r>
              <w:rPr>
                <w:rFonts w:ascii="DejaVu Sans" w:eastAsia="DejaVu Sans" w:hAnsi="DejaVu Sans" w:cs="DejaVu Sans"/>
                <w:color w:val="000000"/>
                <w:sz w:val="18"/>
                <w:szCs w:val="18"/>
              </w:rPr>
              <w:t>P</w:t>
            </w:r>
            <w:r w:rsidR="008E0629">
              <w:rPr>
                <w:rFonts w:ascii="DejaVu Sans" w:eastAsia="DejaVu Sans" w:hAnsi="DejaVu Sans" w:cs="DejaVu Sans"/>
                <w:color w:val="000000"/>
                <w:sz w:val="18"/>
                <w:szCs w:val="18"/>
              </w:rPr>
              <w:t>8-10</w:t>
            </w:r>
          </w:p>
        </w:tc>
      </w:tr>
      <w:tr w:rsidR="00897377" w14:paraId="152265B0"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054C0ABA"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5144412F" w14:textId="77777777" w:rsidR="00897377" w:rsidRDefault="00694BB8">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42858A15" w14:textId="77777777" w:rsidR="00897377" w:rsidRDefault="00694BB8">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180F1196" w14:textId="77777777" w:rsidR="00897377" w:rsidRDefault="00694BB8">
            <w:pPr>
              <w:spacing w:before="100" w:after="100"/>
              <w:ind w:left="100" w:right="100"/>
              <w:jc w:val="center"/>
            </w:pPr>
            <w:r>
              <w:rPr>
                <w:rFonts w:ascii="DejaVu Sans" w:eastAsia="DejaVu Sans" w:hAnsi="DejaVu Sans" w:cs="DejaVu Sans"/>
                <w:color w:val="000000"/>
                <w:sz w:val="18"/>
                <w:szCs w:val="18"/>
              </w:rPr>
              <w:t>supplement 3</w:t>
            </w:r>
          </w:p>
        </w:tc>
      </w:tr>
      <w:tr w:rsidR="00897377" w14:paraId="66A7AC38"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63A3BB45"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1B5437F6" w14:textId="77777777" w:rsidR="00897377" w:rsidRDefault="00694BB8">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08F38F71"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02D2A8F0" w14:textId="77777777" w:rsidR="00897377" w:rsidRDefault="00694BB8">
            <w:pPr>
              <w:spacing w:before="100" w:after="100"/>
              <w:ind w:left="100" w:right="100"/>
              <w:jc w:val="center"/>
            </w:pPr>
            <w:r>
              <w:rPr>
                <w:rFonts w:ascii="DejaVu Sans" w:eastAsia="DejaVu Sans" w:hAnsi="DejaVu Sans" w:cs="DejaVu Sans"/>
                <w:color w:val="000000"/>
                <w:sz w:val="18"/>
                <w:szCs w:val="18"/>
              </w:rPr>
              <w:t>supplement 3</w:t>
            </w:r>
          </w:p>
        </w:tc>
      </w:tr>
      <w:tr w:rsidR="00897377" w14:paraId="4986E8AF"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986C08E"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5195DAC1" w14:textId="77777777" w:rsidR="00897377" w:rsidRDefault="00694BB8">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7CF60FC7"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06C83431" w14:textId="77777777" w:rsidR="00897377" w:rsidRDefault="00694BB8">
            <w:pPr>
              <w:spacing w:before="100" w:after="100"/>
              <w:ind w:left="100" w:right="100"/>
              <w:jc w:val="center"/>
            </w:pPr>
            <w:r>
              <w:rPr>
                <w:rFonts w:ascii="DejaVu Sans" w:eastAsia="DejaVu Sans" w:hAnsi="DejaVu Sans" w:cs="DejaVu Sans"/>
                <w:color w:val="000000"/>
                <w:sz w:val="18"/>
                <w:szCs w:val="18"/>
              </w:rPr>
              <w:t>supplement 3</w:t>
            </w:r>
          </w:p>
        </w:tc>
      </w:tr>
      <w:tr w:rsidR="00897377" w14:paraId="4D1A9DF8"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579953D8"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032703E" w14:textId="77777777" w:rsidR="00897377" w:rsidRDefault="00694BB8">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1A08CE25"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(e.g.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5ED93031" w14:textId="77777777"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Bayesian meta-analysis of observational studies</w:t>
            </w:r>
          </w:p>
        </w:tc>
      </w:tr>
      <w:tr w:rsidR="00897377" w14:paraId="739D3B90"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12B0897"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AF545FF" w14:textId="77777777" w:rsidR="00897377" w:rsidRDefault="00694BB8">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6E8B29DD" w14:textId="77777777" w:rsidR="00897377" w:rsidRDefault="00694BB8">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6BD20881" w14:textId="4695BA64" w:rsidR="005A4241" w:rsidRPr="005A4241" w:rsidRDefault="00FD4BB5" w:rsidP="005A4241">
            <w:pPr>
              <w:spacing w:before="100" w:after="100"/>
              <w:ind w:left="100" w:right="100"/>
              <w:jc w:val="center"/>
              <w:rPr>
                <w:rFonts w:ascii="DejaVu Sans" w:eastAsia="DejaVu Sans" w:hAnsi="DejaVu Sans" w:cs="DejaVu Sans"/>
                <w:color w:val="000000"/>
                <w:sz w:val="18"/>
                <w:szCs w:val="18"/>
              </w:rPr>
            </w:pPr>
            <w:r>
              <w:rPr>
                <w:rFonts w:ascii="DejaVu Sans" w:eastAsia="DejaVu Sans" w:hAnsi="DejaVu Sans" w:cs="DejaVu Sans"/>
                <w:color w:val="000000"/>
                <w:sz w:val="18"/>
                <w:szCs w:val="18"/>
              </w:rPr>
              <w:t>P</w:t>
            </w:r>
            <w:r w:rsidR="009E4FC7">
              <w:rPr>
                <w:rFonts w:ascii="DejaVu Sans" w:eastAsia="DejaVu Sans" w:hAnsi="DejaVu Sans" w:cs="DejaVu Sans"/>
                <w:color w:val="000000"/>
                <w:sz w:val="18"/>
                <w:szCs w:val="18"/>
              </w:rPr>
              <w:t>10</w:t>
            </w:r>
          </w:p>
        </w:tc>
      </w:tr>
      <w:tr w:rsidR="00897377" w14:paraId="018D30F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2030982" w14:textId="77777777" w:rsidR="00897377" w:rsidRDefault="00694BB8">
            <w:pPr>
              <w:spacing w:before="100" w:after="100"/>
              <w:ind w:left="100" w:right="100"/>
            </w:pPr>
            <w:r>
              <w:rPr>
                <w:rFonts w:ascii="DejaVu Sans" w:eastAsia="DejaVu Sans" w:hAnsi="DejaVu Sans" w:cs="DejaVu Sans"/>
                <w:b/>
                <w:color w:val="000000"/>
                <w:sz w:val="18"/>
                <w:szCs w:val="18"/>
              </w:rPr>
              <w:t>Reporting bias assessment</w:t>
            </w:r>
          </w:p>
        </w:tc>
        <w:tc>
          <w:tcPr>
            <w:tcW w:w="0" w:type="auto"/>
            <w:shd w:val="clear" w:color="auto" w:fill="FFFFFF"/>
            <w:tcMar>
              <w:top w:w="0" w:type="dxa"/>
              <w:left w:w="0" w:type="dxa"/>
              <w:bottom w:w="0" w:type="dxa"/>
              <w:right w:w="0" w:type="dxa"/>
            </w:tcMar>
          </w:tcPr>
          <w:p w14:paraId="7990A65A" w14:textId="77777777" w:rsidR="00897377" w:rsidRDefault="00694BB8">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3D4ABAB7"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76E9C73C" w14:textId="77777777"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Bayesian meta-analysis of observational studies</w:t>
            </w:r>
          </w:p>
        </w:tc>
      </w:tr>
      <w:tr w:rsidR="00897377" w14:paraId="1104D1F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09BA056" w14:textId="77777777" w:rsidR="00897377" w:rsidRDefault="00694BB8">
            <w:pPr>
              <w:spacing w:before="100" w:after="100"/>
              <w:ind w:left="100" w:right="100"/>
            </w:pPr>
            <w:r>
              <w:rPr>
                <w:rFonts w:ascii="DejaVu Sans" w:eastAsia="DejaVu Sans" w:hAnsi="DejaVu Sans" w:cs="DejaVu Sans"/>
                <w:b/>
                <w:color w:val="000000"/>
                <w:sz w:val="18"/>
                <w:szCs w:val="18"/>
              </w:rPr>
              <w:t>Certainty assessment</w:t>
            </w:r>
          </w:p>
        </w:tc>
        <w:tc>
          <w:tcPr>
            <w:tcW w:w="0" w:type="auto"/>
            <w:shd w:val="clear" w:color="auto" w:fill="FFFFFF"/>
            <w:tcMar>
              <w:top w:w="0" w:type="dxa"/>
              <w:left w:w="0" w:type="dxa"/>
              <w:bottom w:w="0" w:type="dxa"/>
              <w:right w:w="0" w:type="dxa"/>
            </w:tcMar>
          </w:tcPr>
          <w:p w14:paraId="0D62D6B8" w14:textId="77777777" w:rsidR="00897377" w:rsidRDefault="00694BB8">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23D3F6CC" w14:textId="77777777" w:rsidR="00897377" w:rsidRDefault="00694BB8">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15AFB6CF" w14:textId="1C691169" w:rsidR="00897377" w:rsidRDefault="009A08FE">
            <w:pPr>
              <w:spacing w:before="100" w:after="100"/>
              <w:ind w:left="100" w:right="100"/>
              <w:jc w:val="center"/>
            </w:pPr>
            <w:r>
              <w:rPr>
                <w:rFonts w:ascii="DejaVu Sans" w:eastAsia="DejaVu Sans" w:hAnsi="DejaVu Sans" w:cs="DejaVu Sans"/>
                <w:color w:val="000000"/>
                <w:sz w:val="18"/>
                <w:szCs w:val="18"/>
              </w:rPr>
              <w:t>P1</w:t>
            </w:r>
            <w:r w:rsidR="005A4241">
              <w:rPr>
                <w:rFonts w:ascii="DejaVu Sans" w:eastAsia="DejaVu Sans" w:hAnsi="DejaVu Sans" w:cs="DejaVu Sans"/>
                <w:color w:val="000000"/>
                <w:sz w:val="18"/>
                <w:szCs w:val="18"/>
              </w:rPr>
              <w:t>0</w:t>
            </w:r>
            <w:r w:rsidR="00C20EF2">
              <w:rPr>
                <w:rFonts w:ascii="DejaVu Sans" w:eastAsia="DejaVu Sans" w:hAnsi="DejaVu Sans" w:cs="DejaVu Sans"/>
                <w:color w:val="000000"/>
                <w:sz w:val="18"/>
                <w:szCs w:val="18"/>
              </w:rPr>
              <w:t>-11</w:t>
            </w:r>
          </w:p>
        </w:tc>
      </w:tr>
      <w:tr w:rsidR="00897377" w14:paraId="57D5A5CF"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0F8D49B" w14:textId="77777777" w:rsidR="00897377" w:rsidRDefault="00694BB8">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6500F98A"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7172004E"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D82A3E0" w14:textId="77777777" w:rsidR="00897377" w:rsidRDefault="00897377">
            <w:pPr>
              <w:spacing w:before="100" w:after="100"/>
              <w:ind w:left="100" w:right="100"/>
              <w:jc w:val="center"/>
            </w:pPr>
          </w:p>
        </w:tc>
      </w:tr>
      <w:tr w:rsidR="00897377" w14:paraId="5CD2116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A46E372" w14:textId="77777777" w:rsidR="00897377" w:rsidRDefault="00694BB8">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4C905FCF" w14:textId="77777777" w:rsidR="00897377" w:rsidRDefault="00694BB8">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59B86868" w14:textId="77777777" w:rsidR="00897377" w:rsidRDefault="00694BB8">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128A4051" w14:textId="662A7417" w:rsidR="00897377" w:rsidRDefault="005A4241">
            <w:pPr>
              <w:spacing w:before="100" w:after="100"/>
              <w:ind w:left="100" w:right="100"/>
              <w:jc w:val="center"/>
            </w:pPr>
            <w:r>
              <w:rPr>
                <w:rFonts w:ascii="DejaVu Sans" w:eastAsia="DejaVu Sans" w:hAnsi="DejaVu Sans" w:cs="DejaVu Sans"/>
                <w:color w:val="000000"/>
                <w:sz w:val="18"/>
                <w:szCs w:val="18"/>
              </w:rPr>
              <w:t>P1</w:t>
            </w:r>
            <w:r w:rsidR="0019688D">
              <w:rPr>
                <w:rFonts w:ascii="DejaVu Sans" w:eastAsia="DejaVu Sans" w:hAnsi="DejaVu Sans" w:cs="DejaVu Sans"/>
                <w:color w:val="000000"/>
                <w:sz w:val="18"/>
                <w:szCs w:val="18"/>
              </w:rPr>
              <w:t>1</w:t>
            </w:r>
            <w:r>
              <w:rPr>
                <w:rFonts w:ascii="DejaVu Sans" w:eastAsia="DejaVu Sans" w:hAnsi="DejaVu Sans" w:cs="DejaVu Sans"/>
                <w:color w:val="000000"/>
                <w:sz w:val="18"/>
                <w:szCs w:val="18"/>
              </w:rPr>
              <w:t>, Figure 3</w:t>
            </w:r>
          </w:p>
        </w:tc>
      </w:tr>
      <w:tr w:rsidR="00897377" w14:paraId="2AF830F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1F39709"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78F5E139" w14:textId="77777777" w:rsidR="00897377" w:rsidRDefault="00694BB8">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0BCE4751" w14:textId="77777777" w:rsidR="00897377" w:rsidRDefault="00694BB8">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03929F5C" w14:textId="525A6063" w:rsidR="00897377" w:rsidRDefault="00ED1593">
            <w:pPr>
              <w:spacing w:before="100" w:after="100"/>
              <w:ind w:left="100" w:right="100"/>
              <w:jc w:val="center"/>
            </w:pPr>
            <w:r>
              <w:rPr>
                <w:rFonts w:ascii="DejaVu Sans" w:eastAsia="DejaVu Sans" w:hAnsi="DejaVu Sans" w:cs="DejaVu Sans"/>
                <w:color w:val="000000"/>
                <w:sz w:val="18"/>
                <w:szCs w:val="18"/>
              </w:rPr>
              <w:t xml:space="preserve">supplement </w:t>
            </w:r>
            <w:r w:rsidR="001B627F">
              <w:rPr>
                <w:rFonts w:ascii="DejaVu Sans" w:eastAsia="DejaVu Sans" w:hAnsi="DejaVu Sans" w:cs="DejaVu Sans"/>
                <w:color w:val="000000"/>
                <w:sz w:val="18"/>
                <w:szCs w:val="18"/>
              </w:rPr>
              <w:t>5</w:t>
            </w:r>
            <w:r w:rsidR="00694BB8">
              <w:rPr>
                <w:rFonts w:ascii="DejaVu Sans" w:eastAsia="DejaVu Sans" w:hAnsi="DejaVu Sans" w:cs="DejaVu Sans"/>
                <w:color w:val="000000"/>
                <w:sz w:val="18"/>
                <w:szCs w:val="18"/>
              </w:rPr>
              <w:t xml:space="preserve"> </w:t>
            </w:r>
          </w:p>
        </w:tc>
      </w:tr>
      <w:tr w:rsidR="00897377" w14:paraId="00F2028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E7C25F7" w14:textId="77777777" w:rsidR="00897377" w:rsidRDefault="00694BB8">
            <w:pPr>
              <w:spacing w:before="100" w:after="100"/>
              <w:ind w:left="100" w:right="100"/>
            </w:pPr>
            <w:r>
              <w:rPr>
                <w:rFonts w:ascii="DejaVu Sans" w:eastAsia="DejaVu Sans" w:hAnsi="DejaVu Sans" w:cs="DejaVu Sans"/>
                <w:b/>
                <w:color w:val="000000"/>
                <w:sz w:val="18"/>
                <w:szCs w:val="18"/>
              </w:rPr>
              <w:t>Study characteristics</w:t>
            </w:r>
          </w:p>
        </w:tc>
        <w:tc>
          <w:tcPr>
            <w:tcW w:w="0" w:type="auto"/>
            <w:shd w:val="clear" w:color="auto" w:fill="FFFFFF"/>
            <w:tcMar>
              <w:top w:w="0" w:type="dxa"/>
              <w:left w:w="0" w:type="dxa"/>
              <w:bottom w:w="0" w:type="dxa"/>
              <w:right w:w="0" w:type="dxa"/>
            </w:tcMar>
          </w:tcPr>
          <w:p w14:paraId="4BC93638" w14:textId="77777777" w:rsidR="00897377" w:rsidRDefault="00694BB8">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0131D2BF" w14:textId="77777777" w:rsidR="00897377" w:rsidRDefault="00694BB8">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6F6E990A" w14:textId="53F83585" w:rsidR="00897377" w:rsidRDefault="00694BB8">
            <w:pPr>
              <w:spacing w:before="100" w:after="100"/>
              <w:ind w:left="100" w:right="100"/>
              <w:jc w:val="center"/>
            </w:pPr>
            <w:r>
              <w:rPr>
                <w:rFonts w:ascii="DejaVu Sans" w:eastAsia="DejaVu Sans" w:hAnsi="DejaVu Sans" w:cs="DejaVu Sans"/>
                <w:color w:val="000000"/>
                <w:sz w:val="18"/>
                <w:szCs w:val="18"/>
              </w:rPr>
              <w:t xml:space="preserve">p </w:t>
            </w:r>
            <w:r w:rsidR="001B627F">
              <w:rPr>
                <w:rFonts w:ascii="DejaVu Sans" w:eastAsia="DejaVu Sans" w:hAnsi="DejaVu Sans" w:cs="DejaVu Sans"/>
                <w:color w:val="000000"/>
                <w:sz w:val="18"/>
                <w:szCs w:val="18"/>
              </w:rPr>
              <w:t>10</w:t>
            </w:r>
            <w:r>
              <w:rPr>
                <w:rFonts w:ascii="DejaVu Sans" w:eastAsia="DejaVu Sans" w:hAnsi="DejaVu Sans" w:cs="DejaVu Sans"/>
                <w:color w:val="000000"/>
                <w:sz w:val="18"/>
                <w:szCs w:val="18"/>
              </w:rPr>
              <w:t xml:space="preserve">, Table 1. </w:t>
            </w:r>
          </w:p>
        </w:tc>
      </w:tr>
      <w:tr w:rsidR="00897377" w14:paraId="6E3A516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F58D295" w14:textId="77777777" w:rsidR="00897377" w:rsidRDefault="00694BB8">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6D938587" w14:textId="77777777" w:rsidR="00897377" w:rsidRDefault="00694BB8">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4F768AD2" w14:textId="77777777" w:rsidR="00897377" w:rsidRDefault="00694BB8">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11B88105" w14:textId="397610B3" w:rsidR="00897377" w:rsidRDefault="00694BB8">
            <w:pPr>
              <w:spacing w:before="100" w:after="100"/>
              <w:ind w:left="100" w:right="100"/>
              <w:jc w:val="center"/>
            </w:pPr>
            <w:r>
              <w:rPr>
                <w:rFonts w:ascii="DejaVu Sans" w:eastAsia="DejaVu Sans" w:hAnsi="DejaVu Sans" w:cs="DejaVu Sans"/>
                <w:color w:val="000000"/>
                <w:sz w:val="18"/>
                <w:szCs w:val="18"/>
              </w:rPr>
              <w:t xml:space="preserve">supplement </w:t>
            </w:r>
            <w:r w:rsidR="00E32019">
              <w:rPr>
                <w:rFonts w:ascii="DejaVu Sans" w:eastAsia="DejaVu Sans" w:hAnsi="DejaVu Sans" w:cs="DejaVu Sans"/>
                <w:color w:val="000000"/>
                <w:sz w:val="18"/>
                <w:szCs w:val="18"/>
              </w:rPr>
              <w:t>7</w:t>
            </w:r>
          </w:p>
        </w:tc>
      </w:tr>
      <w:tr w:rsidR="00897377" w14:paraId="1B939A5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E523CFA"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Results of individual studies</w:t>
            </w:r>
          </w:p>
        </w:tc>
        <w:tc>
          <w:tcPr>
            <w:tcW w:w="0" w:type="auto"/>
            <w:shd w:val="clear" w:color="auto" w:fill="FFFFFF"/>
            <w:tcMar>
              <w:top w:w="0" w:type="dxa"/>
              <w:left w:w="0" w:type="dxa"/>
              <w:bottom w:w="0" w:type="dxa"/>
              <w:right w:w="0" w:type="dxa"/>
            </w:tcMar>
          </w:tcPr>
          <w:p w14:paraId="43FA2B32" w14:textId="77777777" w:rsidR="00897377" w:rsidRDefault="00694BB8">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6F57F7F9" w14:textId="77777777" w:rsidR="00897377" w:rsidRDefault="00694BB8">
            <w:pPr>
              <w:spacing w:before="100" w:after="100"/>
              <w:ind w:left="100" w:right="100"/>
            </w:pPr>
            <w:r>
              <w:rPr>
                <w:rFonts w:ascii="DejaVu Sans" w:eastAsia="DejaVu Sans" w:hAnsi="DejaVu Sans" w:cs="DejaVu Sans"/>
                <w:color w:val="000000"/>
                <w:sz w:val="18"/>
                <w:szCs w:val="18"/>
              </w:rPr>
              <w:t>For all outcomes, present, for each study: (a) summary statistics for each group (where appropriate) and (b) an effect estimate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1CD1115B" w14:textId="77777777" w:rsidR="00897377" w:rsidRDefault="00694BB8">
            <w:pPr>
              <w:spacing w:before="100" w:after="100"/>
              <w:ind w:left="100" w:right="100"/>
              <w:jc w:val="center"/>
            </w:pPr>
            <w:r>
              <w:rPr>
                <w:rFonts w:ascii="DejaVu Sans" w:eastAsia="DejaVu Sans" w:hAnsi="DejaVu Sans" w:cs="DejaVu Sans"/>
                <w:color w:val="000000"/>
                <w:sz w:val="18"/>
                <w:szCs w:val="18"/>
              </w:rPr>
              <w:t>Table 2, results are presented per barrier/enabler</w:t>
            </w:r>
          </w:p>
        </w:tc>
      </w:tr>
      <w:tr w:rsidR="00897377" w14:paraId="6312CA6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893C921" w14:textId="77777777" w:rsidR="00897377" w:rsidRDefault="00694BB8">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2897B734" w14:textId="77777777" w:rsidR="00897377" w:rsidRDefault="00694BB8">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5F5C12EA" w14:textId="77777777" w:rsidR="00897377" w:rsidRDefault="00694BB8">
            <w:pPr>
              <w:spacing w:before="100" w:after="100"/>
              <w:ind w:left="100" w:right="100"/>
            </w:pPr>
            <w:r>
              <w:rPr>
                <w:rFonts w:ascii="DejaVu Sans" w:eastAsia="DejaVu Sans" w:hAnsi="DejaVu Sans" w:cs="DejaVu Sans"/>
                <w:color w:val="000000"/>
                <w:sz w:val="18"/>
                <w:szCs w:val="18"/>
              </w:rPr>
              <w:t>For each synthesis, briefly summarise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6A4E90B8" w14:textId="77777777" w:rsidR="00897377" w:rsidRDefault="00694BB8">
            <w:pPr>
              <w:spacing w:before="100" w:after="100"/>
              <w:ind w:left="100" w:right="100"/>
              <w:jc w:val="center"/>
            </w:pPr>
            <w:r>
              <w:rPr>
                <w:rFonts w:ascii="DejaVu Sans" w:eastAsia="DejaVu Sans" w:hAnsi="DejaVu Sans" w:cs="DejaVu Sans"/>
                <w:color w:val="000000"/>
                <w:sz w:val="18"/>
                <w:szCs w:val="18"/>
              </w:rPr>
              <w:t>Table 2, results are presented per barrier/enabler</w:t>
            </w:r>
          </w:p>
        </w:tc>
      </w:tr>
      <w:tr w:rsidR="00897377" w14:paraId="4753DAD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2EB5F94"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7ABE9744" w14:textId="77777777" w:rsidR="00897377" w:rsidRDefault="00694BB8">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7CBDF81F" w14:textId="77777777" w:rsidR="00897377" w:rsidRDefault="00694BB8">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1EE4B72C" w14:textId="77777777" w:rsidR="00897377" w:rsidRDefault="00694BB8">
            <w:pPr>
              <w:spacing w:before="100" w:after="100"/>
              <w:ind w:left="100" w:right="100"/>
              <w:jc w:val="center"/>
            </w:pPr>
            <w:r>
              <w:rPr>
                <w:rFonts w:ascii="DejaVu Sans" w:eastAsia="DejaVu Sans" w:hAnsi="DejaVu Sans" w:cs="DejaVu Sans"/>
                <w:color w:val="000000"/>
                <w:sz w:val="18"/>
                <w:szCs w:val="18"/>
              </w:rPr>
              <w:t>Table 2, results are presented per barrier/enabler</w:t>
            </w:r>
          </w:p>
        </w:tc>
      </w:tr>
      <w:tr w:rsidR="00897377" w14:paraId="20CAD8B1"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6FF4B5C"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AFAFFC9" w14:textId="77777777" w:rsidR="00897377" w:rsidRDefault="00694BB8">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4A338322" w14:textId="77777777" w:rsidR="00897377" w:rsidRDefault="00694BB8">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353A8346" w14:textId="15BB83BC"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meta-analysis of observational studies</w:t>
            </w:r>
          </w:p>
        </w:tc>
      </w:tr>
      <w:tr w:rsidR="00897377" w14:paraId="450FF1E7"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0E7C3FC"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76567189" w14:textId="77777777" w:rsidR="00897377" w:rsidRDefault="00694BB8">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6D4E908C" w14:textId="77777777" w:rsidR="00897377" w:rsidRDefault="00694BB8">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A0C4DC2" w14:textId="1476289C" w:rsidR="00897377" w:rsidRDefault="00694BB8">
            <w:pPr>
              <w:spacing w:before="100" w:after="100"/>
              <w:ind w:left="100" w:right="100"/>
              <w:jc w:val="center"/>
            </w:pPr>
            <w:r>
              <w:rPr>
                <w:rFonts w:ascii="DejaVu Sans" w:eastAsia="DejaVu Sans" w:hAnsi="DejaVu Sans" w:cs="DejaVu Sans"/>
                <w:color w:val="000000"/>
                <w:sz w:val="18"/>
                <w:szCs w:val="18"/>
              </w:rPr>
              <w:t>p1</w:t>
            </w:r>
            <w:r w:rsidR="00FE7150">
              <w:rPr>
                <w:rFonts w:ascii="DejaVu Sans" w:eastAsia="DejaVu Sans" w:hAnsi="DejaVu Sans" w:cs="DejaVu Sans"/>
                <w:color w:val="000000"/>
                <w:sz w:val="18"/>
                <w:szCs w:val="18"/>
              </w:rPr>
              <w:t>3-14</w:t>
            </w:r>
            <w:r>
              <w:rPr>
                <w:rFonts w:ascii="DejaVu Sans" w:eastAsia="DejaVu Sans" w:hAnsi="DejaVu Sans" w:cs="DejaVu Sans"/>
                <w:color w:val="000000"/>
                <w:sz w:val="18"/>
                <w:szCs w:val="18"/>
              </w:rPr>
              <w:t xml:space="preserve">, Figure </w:t>
            </w:r>
            <w:r w:rsidR="00FE7150">
              <w:rPr>
                <w:rFonts w:ascii="DejaVu Sans" w:eastAsia="DejaVu Sans" w:hAnsi="DejaVu Sans" w:cs="DejaVu Sans"/>
                <w:color w:val="000000"/>
                <w:sz w:val="18"/>
                <w:szCs w:val="18"/>
              </w:rPr>
              <w:t>5</w:t>
            </w:r>
          </w:p>
        </w:tc>
      </w:tr>
      <w:tr w:rsidR="00897377" w14:paraId="71457CA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FC01073" w14:textId="77777777" w:rsidR="00897377" w:rsidRDefault="00694BB8">
            <w:pPr>
              <w:spacing w:before="100" w:after="100"/>
              <w:ind w:left="100" w:right="100"/>
            </w:pPr>
            <w:r>
              <w:rPr>
                <w:rFonts w:ascii="DejaVu Sans" w:eastAsia="DejaVu Sans" w:hAnsi="DejaVu Sans" w:cs="DejaVu Sans"/>
                <w:b/>
                <w:color w:val="000000"/>
                <w:sz w:val="18"/>
                <w:szCs w:val="18"/>
              </w:rPr>
              <w:t>Reporting biases</w:t>
            </w:r>
          </w:p>
        </w:tc>
        <w:tc>
          <w:tcPr>
            <w:tcW w:w="0" w:type="auto"/>
            <w:shd w:val="clear" w:color="auto" w:fill="FFFFFF"/>
            <w:tcMar>
              <w:top w:w="0" w:type="dxa"/>
              <w:left w:w="0" w:type="dxa"/>
              <w:bottom w:w="0" w:type="dxa"/>
              <w:right w:w="0" w:type="dxa"/>
            </w:tcMar>
          </w:tcPr>
          <w:p w14:paraId="5643C3F9" w14:textId="77777777" w:rsidR="00897377" w:rsidRDefault="00694BB8">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00C20A24" w14:textId="77777777" w:rsidR="00897377" w:rsidRDefault="00694BB8">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2F0BC306" w14:textId="35428644" w:rsidR="00897377" w:rsidRDefault="00694BB8">
            <w:pPr>
              <w:spacing w:before="100" w:after="100"/>
              <w:ind w:left="100" w:right="100"/>
              <w:jc w:val="center"/>
            </w:pPr>
            <w:r>
              <w:rPr>
                <w:rFonts w:ascii="DejaVu Sans" w:eastAsia="DejaVu Sans" w:hAnsi="DejaVu Sans" w:cs="DejaVu Sans"/>
                <w:color w:val="000000"/>
                <w:sz w:val="18"/>
                <w:szCs w:val="18"/>
              </w:rPr>
              <w:t>not applicable as it is a meta-analysis of observational studies</w:t>
            </w:r>
          </w:p>
        </w:tc>
      </w:tr>
      <w:tr w:rsidR="00897377" w14:paraId="6E91BCC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CBA584" w14:textId="77777777" w:rsidR="00897377" w:rsidRDefault="00694BB8">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4C997379" w14:textId="77777777" w:rsidR="00897377" w:rsidRDefault="00694BB8">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35EFBD7A" w14:textId="77777777" w:rsidR="00897377" w:rsidRDefault="00694BB8">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4944C6F7" w14:textId="24589406" w:rsidR="00897377" w:rsidRDefault="00694BB8">
            <w:pPr>
              <w:spacing w:before="100" w:after="100"/>
              <w:ind w:left="100" w:right="100"/>
              <w:jc w:val="center"/>
            </w:pPr>
            <w:r>
              <w:rPr>
                <w:rFonts w:ascii="DejaVu Sans" w:eastAsia="DejaVu Sans" w:hAnsi="DejaVu Sans" w:cs="DejaVu Sans"/>
                <w:color w:val="000000"/>
                <w:sz w:val="18"/>
                <w:szCs w:val="18"/>
              </w:rPr>
              <w:t>p 1</w:t>
            </w:r>
            <w:r w:rsidR="0089563D">
              <w:rPr>
                <w:rFonts w:ascii="DejaVu Sans" w:eastAsia="DejaVu Sans" w:hAnsi="DejaVu Sans" w:cs="DejaVu Sans"/>
                <w:color w:val="000000"/>
                <w:sz w:val="18"/>
                <w:szCs w:val="18"/>
              </w:rPr>
              <w:t>3</w:t>
            </w:r>
            <w:r>
              <w:rPr>
                <w:rFonts w:ascii="DejaVu Sans" w:eastAsia="DejaVu Sans" w:hAnsi="DejaVu Sans" w:cs="DejaVu Sans"/>
                <w:color w:val="000000"/>
                <w:sz w:val="18"/>
                <w:szCs w:val="18"/>
              </w:rPr>
              <w:t xml:space="preserve">, Figure </w:t>
            </w:r>
            <w:r w:rsidR="002E0094">
              <w:rPr>
                <w:rFonts w:ascii="DejaVu Sans" w:eastAsia="DejaVu Sans" w:hAnsi="DejaVu Sans" w:cs="DejaVu Sans"/>
                <w:color w:val="000000"/>
                <w:sz w:val="18"/>
                <w:szCs w:val="18"/>
              </w:rPr>
              <w:t xml:space="preserve">4, Table 3. </w:t>
            </w:r>
          </w:p>
        </w:tc>
      </w:tr>
      <w:tr w:rsidR="00897377" w14:paraId="07AB76E2"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8052B30" w14:textId="77777777" w:rsidR="00897377" w:rsidRDefault="00694BB8">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2956B01F"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7DAF6D60"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E03ED17" w14:textId="77777777" w:rsidR="00897377" w:rsidRDefault="00897377">
            <w:pPr>
              <w:spacing w:before="100" w:after="100"/>
              <w:ind w:left="100" w:right="100"/>
              <w:jc w:val="center"/>
            </w:pPr>
          </w:p>
        </w:tc>
      </w:tr>
      <w:tr w:rsidR="00897377" w14:paraId="0D9B0A3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7FC6250"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Discussion</w:t>
            </w:r>
          </w:p>
        </w:tc>
        <w:tc>
          <w:tcPr>
            <w:tcW w:w="0" w:type="auto"/>
            <w:shd w:val="clear" w:color="auto" w:fill="FFFFFF"/>
            <w:tcMar>
              <w:top w:w="0" w:type="dxa"/>
              <w:left w:w="0" w:type="dxa"/>
              <w:bottom w:w="0" w:type="dxa"/>
              <w:right w:w="0" w:type="dxa"/>
            </w:tcMar>
          </w:tcPr>
          <w:p w14:paraId="08548955" w14:textId="77777777" w:rsidR="00897377" w:rsidRDefault="00694BB8">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2E25356E" w14:textId="77777777" w:rsidR="00897377" w:rsidRDefault="00694BB8">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647F9599" w14:textId="45F03B28" w:rsidR="00897377" w:rsidRDefault="00694BB8">
            <w:pPr>
              <w:spacing w:before="100" w:after="100"/>
              <w:ind w:left="100" w:right="100"/>
              <w:jc w:val="center"/>
            </w:pPr>
            <w:r>
              <w:rPr>
                <w:rFonts w:ascii="DejaVu Sans" w:eastAsia="DejaVu Sans" w:hAnsi="DejaVu Sans" w:cs="DejaVu Sans"/>
                <w:color w:val="000000"/>
                <w:sz w:val="18"/>
                <w:szCs w:val="18"/>
              </w:rPr>
              <w:t>pp1</w:t>
            </w:r>
            <w:r w:rsidR="00D57CF2">
              <w:rPr>
                <w:rFonts w:ascii="DejaVu Sans" w:eastAsia="DejaVu Sans" w:hAnsi="DejaVu Sans" w:cs="DejaVu Sans"/>
                <w:color w:val="000000"/>
                <w:sz w:val="18"/>
                <w:szCs w:val="18"/>
              </w:rPr>
              <w:t>4</w:t>
            </w:r>
            <w:r>
              <w:rPr>
                <w:rFonts w:ascii="DejaVu Sans" w:eastAsia="DejaVu Sans" w:hAnsi="DejaVu Sans" w:cs="DejaVu Sans"/>
                <w:color w:val="000000"/>
                <w:sz w:val="18"/>
                <w:szCs w:val="18"/>
              </w:rPr>
              <w:t>-1</w:t>
            </w:r>
            <w:r w:rsidR="00271E0E">
              <w:rPr>
                <w:rFonts w:ascii="DejaVu Sans" w:eastAsia="DejaVu Sans" w:hAnsi="DejaVu Sans" w:cs="DejaVu Sans"/>
                <w:color w:val="000000"/>
                <w:sz w:val="18"/>
                <w:szCs w:val="18"/>
              </w:rPr>
              <w:t>6</w:t>
            </w:r>
          </w:p>
        </w:tc>
      </w:tr>
      <w:tr w:rsidR="00897377" w14:paraId="2A044FCC"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0FE3AE95"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2CAD525C" w14:textId="77777777" w:rsidR="00897377" w:rsidRDefault="00694BB8">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103D7129" w14:textId="77777777" w:rsidR="00897377" w:rsidRDefault="00694BB8">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202AEE4A" w14:textId="352216CC" w:rsidR="00897377" w:rsidRDefault="00694BB8">
            <w:pPr>
              <w:spacing w:before="100" w:after="100"/>
              <w:ind w:left="100" w:right="100"/>
              <w:jc w:val="center"/>
            </w:pPr>
            <w:r>
              <w:rPr>
                <w:rFonts w:ascii="DejaVu Sans" w:eastAsia="DejaVu Sans" w:hAnsi="DejaVu Sans" w:cs="DejaVu Sans"/>
                <w:color w:val="000000"/>
                <w:sz w:val="18"/>
                <w:szCs w:val="18"/>
              </w:rPr>
              <w:t>p1</w:t>
            </w:r>
            <w:r w:rsidR="00271E0E">
              <w:rPr>
                <w:rFonts w:ascii="DejaVu Sans" w:eastAsia="DejaVu Sans" w:hAnsi="DejaVu Sans" w:cs="DejaVu Sans"/>
                <w:color w:val="000000"/>
                <w:sz w:val="18"/>
                <w:szCs w:val="18"/>
              </w:rPr>
              <w:t>6</w:t>
            </w:r>
          </w:p>
        </w:tc>
      </w:tr>
      <w:tr w:rsidR="00897377" w14:paraId="42D30D57"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2760075"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03FC3697" w14:textId="77777777" w:rsidR="00897377" w:rsidRDefault="00694BB8">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7DC6E72A" w14:textId="77777777" w:rsidR="00897377" w:rsidRDefault="00694BB8">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529F42D0" w14:textId="77777777" w:rsidR="00897377" w:rsidRDefault="00694BB8">
            <w:pPr>
              <w:spacing w:before="100" w:after="100"/>
              <w:ind w:left="100" w:right="100"/>
              <w:jc w:val="center"/>
            </w:pPr>
            <w:r>
              <w:rPr>
                <w:rFonts w:ascii="DejaVu Sans" w:eastAsia="DejaVu Sans" w:hAnsi="DejaVu Sans" w:cs="DejaVu Sans"/>
                <w:color w:val="000000"/>
                <w:sz w:val="18"/>
                <w:szCs w:val="18"/>
              </w:rPr>
              <w:t>pp16-17</w:t>
            </w:r>
          </w:p>
        </w:tc>
      </w:tr>
      <w:tr w:rsidR="00897377" w14:paraId="0790A7F6"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35B38C09"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44100F69" w14:textId="77777777" w:rsidR="00897377" w:rsidRDefault="00694BB8">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372BF654" w14:textId="77777777" w:rsidR="00897377" w:rsidRDefault="00694BB8">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2C95BD6C" w14:textId="77777777" w:rsidR="00897377" w:rsidRDefault="00694BB8">
            <w:pPr>
              <w:spacing w:before="100" w:after="100"/>
              <w:ind w:left="100" w:right="100"/>
              <w:jc w:val="center"/>
            </w:pPr>
            <w:r>
              <w:rPr>
                <w:rFonts w:ascii="DejaVu Sans" w:eastAsia="DejaVu Sans" w:hAnsi="DejaVu Sans" w:cs="DejaVu Sans"/>
                <w:color w:val="000000"/>
                <w:sz w:val="18"/>
                <w:szCs w:val="18"/>
              </w:rPr>
              <w:t>p17-18</w:t>
            </w:r>
          </w:p>
        </w:tc>
      </w:tr>
      <w:tr w:rsidR="00897377" w14:paraId="4F137C39"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53884608" w14:textId="77777777" w:rsidR="00897377" w:rsidRDefault="00694BB8">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2DF38D8E" w14:textId="77777777" w:rsidR="00897377" w:rsidRDefault="00897377">
            <w:pPr>
              <w:spacing w:before="100" w:after="100"/>
              <w:ind w:left="100" w:right="100"/>
              <w:jc w:val="center"/>
            </w:pPr>
          </w:p>
        </w:tc>
        <w:tc>
          <w:tcPr>
            <w:tcW w:w="0" w:type="auto"/>
            <w:shd w:val="clear" w:color="auto" w:fill="FFFFCC"/>
            <w:tcMar>
              <w:top w:w="0" w:type="dxa"/>
              <w:left w:w="0" w:type="dxa"/>
              <w:bottom w:w="0" w:type="dxa"/>
              <w:right w:w="0" w:type="dxa"/>
            </w:tcMar>
          </w:tcPr>
          <w:p w14:paraId="738A4298" w14:textId="77777777" w:rsidR="00897377" w:rsidRDefault="00897377">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A29C266" w14:textId="77777777" w:rsidR="00897377" w:rsidRDefault="00897377">
            <w:pPr>
              <w:spacing w:before="100" w:after="100"/>
              <w:ind w:left="100" w:right="100"/>
              <w:jc w:val="center"/>
            </w:pPr>
          </w:p>
        </w:tc>
      </w:tr>
      <w:tr w:rsidR="00897377" w14:paraId="74386DCC"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9918740" w14:textId="77777777" w:rsidR="00897377" w:rsidRDefault="00694BB8">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1EFE7559" w14:textId="77777777" w:rsidR="00897377" w:rsidRDefault="00694BB8">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22E89BAB" w14:textId="77777777" w:rsidR="00897377" w:rsidRDefault="00694BB8">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50A8BBC6" w14:textId="2B3DF61B" w:rsidR="00897377" w:rsidRDefault="00271E0E">
            <w:pPr>
              <w:spacing w:before="100" w:after="100"/>
              <w:ind w:left="100" w:right="100"/>
              <w:jc w:val="center"/>
            </w:pPr>
            <w:r>
              <w:rPr>
                <w:rFonts w:ascii="DejaVu Sans" w:eastAsia="DejaVu Sans" w:hAnsi="DejaVu Sans" w:cs="DejaVu Sans"/>
                <w:color w:val="000000"/>
                <w:sz w:val="18"/>
                <w:szCs w:val="18"/>
              </w:rPr>
              <w:t>P7</w:t>
            </w:r>
          </w:p>
        </w:tc>
      </w:tr>
      <w:tr w:rsidR="00897377" w14:paraId="046CBD5E"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33D92744"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2CC434CB" w14:textId="77777777" w:rsidR="00897377" w:rsidRDefault="00694BB8">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7E2A2875" w14:textId="77777777" w:rsidR="00897377" w:rsidRDefault="00694BB8">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325F131B" w14:textId="673E8B05" w:rsidR="00897377" w:rsidRDefault="00271E0E">
            <w:pPr>
              <w:spacing w:before="100" w:after="100"/>
              <w:ind w:left="100" w:right="100"/>
              <w:jc w:val="center"/>
            </w:pPr>
            <w:r>
              <w:rPr>
                <w:rFonts w:ascii="DejaVu Sans" w:eastAsia="DejaVu Sans" w:hAnsi="DejaVu Sans" w:cs="DejaVu Sans"/>
                <w:color w:val="000000"/>
                <w:sz w:val="18"/>
                <w:szCs w:val="18"/>
              </w:rPr>
              <w:t>P7</w:t>
            </w:r>
          </w:p>
        </w:tc>
      </w:tr>
      <w:tr w:rsidR="00897377" w14:paraId="69B601C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5AA9685C" w14:textId="77777777" w:rsidR="00897377" w:rsidRDefault="00897377">
            <w:pPr>
              <w:spacing w:before="100" w:after="100"/>
              <w:ind w:left="100" w:right="100"/>
            </w:pPr>
          </w:p>
        </w:tc>
        <w:tc>
          <w:tcPr>
            <w:tcW w:w="0" w:type="auto"/>
            <w:shd w:val="clear" w:color="auto" w:fill="FFFFFF"/>
            <w:tcMar>
              <w:top w:w="0" w:type="dxa"/>
              <w:left w:w="0" w:type="dxa"/>
              <w:bottom w:w="0" w:type="dxa"/>
              <w:right w:w="0" w:type="dxa"/>
            </w:tcMar>
          </w:tcPr>
          <w:p w14:paraId="30156784" w14:textId="77777777" w:rsidR="00897377" w:rsidRDefault="00694BB8">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4031017A" w14:textId="77777777" w:rsidR="00897377" w:rsidRDefault="00694BB8">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33128CF2" w14:textId="77777777" w:rsidR="00897377" w:rsidRDefault="00694BB8">
            <w:pPr>
              <w:spacing w:before="100" w:after="100"/>
              <w:ind w:left="100" w:right="100"/>
              <w:jc w:val="center"/>
            </w:pPr>
            <w:r>
              <w:rPr>
                <w:rFonts w:ascii="DejaVu Sans" w:eastAsia="DejaVu Sans" w:hAnsi="DejaVu Sans" w:cs="DejaVu Sans"/>
                <w:color w:val="000000"/>
                <w:sz w:val="18"/>
                <w:szCs w:val="18"/>
              </w:rPr>
              <w:t>NA</w:t>
            </w:r>
          </w:p>
        </w:tc>
      </w:tr>
      <w:tr w:rsidR="00897377" w14:paraId="6329DFA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66EC4F3" w14:textId="77777777" w:rsidR="00897377" w:rsidRDefault="00694BB8">
            <w:pPr>
              <w:spacing w:before="100" w:after="100"/>
              <w:ind w:left="100" w:right="100"/>
            </w:pPr>
            <w:r>
              <w:rPr>
                <w:rFonts w:ascii="DejaVu Sans" w:eastAsia="DejaVu Sans" w:hAnsi="DejaVu Sans" w:cs="DejaVu Sans"/>
                <w:b/>
                <w:color w:val="000000"/>
                <w:sz w:val="18"/>
                <w:szCs w:val="18"/>
              </w:rPr>
              <w:t>Support</w:t>
            </w:r>
          </w:p>
        </w:tc>
        <w:tc>
          <w:tcPr>
            <w:tcW w:w="0" w:type="auto"/>
            <w:shd w:val="clear" w:color="auto" w:fill="FFFFFF"/>
            <w:tcMar>
              <w:top w:w="0" w:type="dxa"/>
              <w:left w:w="0" w:type="dxa"/>
              <w:bottom w:w="0" w:type="dxa"/>
              <w:right w:w="0" w:type="dxa"/>
            </w:tcMar>
          </w:tcPr>
          <w:p w14:paraId="628664B5" w14:textId="77777777" w:rsidR="00897377" w:rsidRDefault="00694BB8">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58D26A11" w14:textId="77777777" w:rsidR="00897377" w:rsidRDefault="00694BB8">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1B3BE0C0" w14:textId="065F02A1" w:rsidR="00897377" w:rsidRDefault="00271E0E">
            <w:pPr>
              <w:spacing w:before="100" w:after="100"/>
              <w:ind w:left="100" w:right="100"/>
              <w:jc w:val="center"/>
            </w:pPr>
            <w:r>
              <w:rPr>
                <w:rFonts w:ascii="DejaVu Sans" w:eastAsia="DejaVu Sans" w:hAnsi="DejaVu Sans" w:cs="DejaVu Sans"/>
                <w:color w:val="000000"/>
                <w:sz w:val="18"/>
                <w:szCs w:val="18"/>
              </w:rPr>
              <w:t>P1</w:t>
            </w:r>
            <w:r w:rsidR="00D57CF2">
              <w:rPr>
                <w:rFonts w:ascii="DejaVu Sans" w:eastAsia="DejaVu Sans" w:hAnsi="DejaVu Sans" w:cs="DejaVu Sans"/>
                <w:color w:val="000000"/>
                <w:sz w:val="18"/>
                <w:szCs w:val="18"/>
              </w:rPr>
              <w:t>9</w:t>
            </w:r>
          </w:p>
        </w:tc>
      </w:tr>
      <w:tr w:rsidR="00897377" w14:paraId="186721A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8768C9E" w14:textId="77777777" w:rsidR="00897377" w:rsidRDefault="00694BB8">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56FD8002" w14:textId="77777777" w:rsidR="00897377" w:rsidRDefault="00694BB8">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5624BB2B" w14:textId="77777777" w:rsidR="00897377" w:rsidRDefault="00694BB8">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5A2D56C8" w14:textId="77777777" w:rsidR="00897377" w:rsidRDefault="00694BB8">
            <w:pPr>
              <w:spacing w:before="100" w:after="100"/>
              <w:ind w:left="100" w:right="100"/>
              <w:jc w:val="center"/>
            </w:pPr>
            <w:r>
              <w:rPr>
                <w:rFonts w:ascii="DejaVu Sans" w:eastAsia="DejaVu Sans" w:hAnsi="DejaVu Sans" w:cs="DejaVu Sans"/>
                <w:color w:val="000000"/>
                <w:sz w:val="18"/>
                <w:szCs w:val="18"/>
              </w:rPr>
              <w:t>p1</w:t>
            </w:r>
          </w:p>
        </w:tc>
      </w:tr>
      <w:tr w:rsidR="00897377" w14:paraId="5DAF5827"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4782EC31" w14:textId="77777777" w:rsidR="00897377" w:rsidRDefault="00694BB8">
            <w:pPr>
              <w:spacing w:before="100" w:after="100"/>
              <w:ind w:left="100" w:right="100"/>
            </w:pPr>
            <w:r>
              <w:rPr>
                <w:rFonts w:ascii="DejaVu Sans" w:eastAsia="DejaVu Sans" w:hAnsi="DejaVu Sans" w:cs="DejaVu Sans"/>
                <w:b/>
                <w:color w:val="000000"/>
                <w:sz w:val="18"/>
                <w:szCs w:val="18"/>
              </w:rPr>
              <w:lastRenderedPageBreak/>
              <w:t>Availability of data, code and other materials</w:t>
            </w:r>
          </w:p>
        </w:tc>
        <w:tc>
          <w:tcPr>
            <w:tcW w:w="0" w:type="auto"/>
            <w:tcBorders>
              <w:bottom w:val="single" w:sz="8" w:space="0" w:color="000000"/>
            </w:tcBorders>
            <w:shd w:val="clear" w:color="auto" w:fill="FFFFFF"/>
            <w:tcMar>
              <w:top w:w="0" w:type="dxa"/>
              <w:left w:w="0" w:type="dxa"/>
              <w:bottom w:w="0" w:type="dxa"/>
              <w:right w:w="0" w:type="dxa"/>
            </w:tcMar>
          </w:tcPr>
          <w:p w14:paraId="04ABFC8E" w14:textId="77777777" w:rsidR="00897377" w:rsidRDefault="00694BB8">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55048483" w14:textId="77777777" w:rsidR="00897377" w:rsidRDefault="00694BB8">
            <w:pPr>
              <w:spacing w:before="100" w:after="100"/>
              <w:ind w:left="100" w:right="100"/>
            </w:pPr>
            <w:r>
              <w:rPr>
                <w:rFonts w:ascii="DejaVu Sans" w:eastAsia="DejaVu Sans" w:hAnsi="DejaVu Sans" w:cs="DejaVu Sans"/>
                <w:color w:val="000000"/>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0C7DC680" w14:textId="77777777" w:rsidR="00224DDB" w:rsidRDefault="00271E0E">
            <w:pPr>
              <w:spacing w:before="100" w:after="100"/>
              <w:ind w:left="100" w:right="100"/>
              <w:jc w:val="center"/>
              <w:rPr>
                <w:rFonts w:ascii="DejaVu Sans" w:eastAsia="DejaVu Sans" w:hAnsi="DejaVu Sans" w:cs="DejaVu Sans"/>
                <w:color w:val="000000"/>
                <w:sz w:val="18"/>
                <w:szCs w:val="18"/>
              </w:rPr>
            </w:pPr>
            <w:r>
              <w:rPr>
                <w:rFonts w:ascii="DejaVu Sans" w:eastAsia="DejaVu Sans" w:hAnsi="DejaVu Sans" w:cs="DejaVu Sans"/>
                <w:color w:val="000000"/>
                <w:sz w:val="18"/>
                <w:szCs w:val="18"/>
              </w:rPr>
              <w:t>P18</w:t>
            </w:r>
            <w:r w:rsidR="00694BB8">
              <w:rPr>
                <w:rFonts w:ascii="DejaVu Sans" w:eastAsia="DejaVu Sans" w:hAnsi="DejaVu Sans" w:cs="DejaVu Sans"/>
                <w:color w:val="000000"/>
                <w:sz w:val="18"/>
                <w:szCs w:val="18"/>
              </w:rPr>
              <w:t xml:space="preserve">, </w:t>
            </w:r>
            <w:proofErr w:type="spellStart"/>
            <w:r w:rsidR="00694BB8">
              <w:rPr>
                <w:rFonts w:ascii="DejaVu Sans" w:eastAsia="DejaVu Sans" w:hAnsi="DejaVu Sans" w:cs="DejaVu Sans"/>
                <w:color w:val="000000"/>
                <w:sz w:val="18"/>
                <w:szCs w:val="18"/>
              </w:rPr>
              <w:t>github</w:t>
            </w:r>
            <w:proofErr w:type="spellEnd"/>
            <w:r w:rsidR="00694BB8">
              <w:rPr>
                <w:rFonts w:ascii="DejaVu Sans" w:eastAsia="DejaVu Sans" w:hAnsi="DejaVu Sans" w:cs="DejaVu Sans"/>
                <w:color w:val="000000"/>
                <w:sz w:val="18"/>
                <w:szCs w:val="18"/>
              </w:rPr>
              <w:t xml:space="preserve"> repository</w:t>
            </w:r>
          </w:p>
          <w:p w14:paraId="38EF93E0" w14:textId="77777777" w:rsidR="00224DDB" w:rsidRDefault="00224DDB">
            <w:pPr>
              <w:spacing w:before="100" w:after="100"/>
              <w:ind w:left="100" w:right="100"/>
              <w:jc w:val="center"/>
              <w:rPr>
                <w:rFonts w:ascii="DejaVu Sans" w:eastAsia="DejaVu Sans" w:hAnsi="DejaVu Sans" w:cs="DejaVu Sans"/>
                <w:color w:val="000000"/>
                <w:sz w:val="18"/>
                <w:szCs w:val="18"/>
              </w:rPr>
            </w:pPr>
            <w:r>
              <w:rPr>
                <w:rFonts w:ascii="DejaVu Sans" w:eastAsia="DejaVu Sans" w:hAnsi="DejaVu Sans" w:cs="DejaVu Sans"/>
                <w:color w:val="000000"/>
                <w:sz w:val="18"/>
                <w:szCs w:val="18"/>
              </w:rPr>
              <w:t xml:space="preserve"> </w:t>
            </w:r>
          </w:p>
          <w:p w14:paraId="0D193FEA" w14:textId="29E67EA0" w:rsidR="005549A0" w:rsidRDefault="005549A0" w:rsidP="005549A0">
            <w:pPr>
              <w:pStyle w:val="Default"/>
              <w:jc w:val="center"/>
              <w:rPr>
                <w:sz w:val="20"/>
                <w:szCs w:val="20"/>
              </w:rPr>
            </w:pPr>
            <w:hyperlink r:id="rId7" w:history="1">
              <w:r w:rsidRPr="00BA333E">
                <w:rPr>
                  <w:rStyle w:val="Hyperlink"/>
                  <w:sz w:val="20"/>
                  <w:szCs w:val="20"/>
                </w:rPr>
                <w:t>https://github.com/AliyaAM/bayesian_meta_analysis</w:t>
              </w:r>
            </w:hyperlink>
          </w:p>
          <w:p w14:paraId="295C86E2" w14:textId="2686668F" w:rsidR="00897377" w:rsidRPr="005549A0" w:rsidRDefault="00694BB8" w:rsidP="005549A0">
            <w:pPr>
              <w:pStyle w:val="Default"/>
              <w:jc w:val="center"/>
              <w:rPr>
                <w:sz w:val="20"/>
                <w:szCs w:val="20"/>
              </w:rPr>
            </w:pPr>
            <w:r>
              <w:rPr>
                <w:rFonts w:ascii="DejaVu Sans" w:eastAsia="DejaVu Sans" w:hAnsi="DejaVu Sans" w:cs="DejaVu Sans"/>
                <w:sz w:val="18"/>
                <w:szCs w:val="18"/>
              </w:rPr>
              <w:t xml:space="preserve"> </w:t>
            </w:r>
          </w:p>
        </w:tc>
      </w:tr>
    </w:tbl>
    <w:p w14:paraId="2AD5B805" w14:textId="77777777" w:rsidR="00897377" w:rsidRDefault="00694BB8">
      <w:pPr>
        <w:pStyle w:val="FirstParagraph"/>
      </w:pPr>
      <w:r>
        <w:t> </w:t>
      </w:r>
    </w:p>
    <w:p w14:paraId="64016836" w14:textId="1C21C7AD" w:rsidR="00897377" w:rsidRDefault="00694BB8">
      <w:pPr>
        <w:pStyle w:val="BodyText"/>
      </w:pPr>
      <w:r>
        <w:rPr>
          <w:i/>
        </w:rPr>
        <w:t>From:</w:t>
      </w:r>
      <w:r>
        <w:t xml:space="preserve"> Page MJ, McKenzie JE, Bossuyt PM, Boutron I, Hoffmann TC, Mulrow CD, et al. The PRISMA 2020 statement: an updated guideline for reporting systematic reviews. MetaArXiv. 2020, September 14. DOI: 10.31222/osf.io/v7gm2. For more information, visit: </w:t>
      </w:r>
      <w:hyperlink r:id="rId8">
        <w:r>
          <w:rPr>
            <w:rStyle w:val="Hyperlink"/>
          </w:rPr>
          <w:t>www.prisma-statement.org</w:t>
        </w:r>
      </w:hyperlink>
      <w:bookmarkEnd w:id="0"/>
    </w:p>
    <w:sectPr w:rsidR="00897377" w:rsidSect="00D548B8">
      <w:footerReference w:type="even" r:id="rId9"/>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86D77" w14:textId="77777777" w:rsidR="00ED6199" w:rsidRDefault="00ED6199">
      <w:pPr>
        <w:spacing w:after="0"/>
      </w:pPr>
      <w:r>
        <w:separator/>
      </w:r>
    </w:p>
  </w:endnote>
  <w:endnote w:type="continuationSeparator" w:id="0">
    <w:p w14:paraId="53B57AA0" w14:textId="77777777" w:rsidR="00ED6199" w:rsidRDefault="00ED6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4492666"/>
      <w:docPartObj>
        <w:docPartGallery w:val="Page Numbers (Bottom of Page)"/>
        <w:docPartUnique/>
      </w:docPartObj>
    </w:sdtPr>
    <w:sdtEndPr>
      <w:rPr>
        <w:rStyle w:val="PageNumber"/>
      </w:rPr>
    </w:sdtEndPr>
    <w:sdtContent>
      <w:p w14:paraId="051C1BA2" w14:textId="5B963958" w:rsidR="00E01EA1" w:rsidRDefault="00E01EA1" w:rsidP="00E01EA1">
        <w:pPr>
          <w:pStyle w:val="Footer"/>
          <w:framePr w:wrap="none" w:vAnchor="text" w:hAnchor="margin" w:xAlign="right" w:y="1"/>
          <w:rPr>
            <w:rStyle w:val="PageNumber"/>
          </w:rPr>
        </w:pPr>
        <w:ins w:id="1" w:author="Aliya Amirova" w:date="2022-02-21T19:36:00Z">
          <w:r>
            <w:rPr>
              <w:rStyle w:val="PageNumber"/>
            </w:rPr>
            <w:fldChar w:fldCharType="begin"/>
          </w:r>
          <w:r>
            <w:rPr>
              <w:rStyle w:val="PageNumber"/>
            </w:rPr>
            <w:instrText xml:space="preserve"> </w:instrText>
          </w:r>
        </w:ins>
        <w:r>
          <w:rPr>
            <w:rStyle w:val="PageNumber"/>
          </w:rPr>
          <w:instrText>PAGE</w:instrText>
        </w:r>
        <w:ins w:id="2" w:author="Aliya Amirova" w:date="2022-02-21T19:36:00Z">
          <w:r>
            <w:rPr>
              <w:rStyle w:val="PageNumber"/>
            </w:rPr>
            <w:instrText xml:space="preserve"> </w:instrText>
          </w:r>
          <w:r>
            <w:rPr>
              <w:rStyle w:val="PageNumber"/>
            </w:rPr>
            <w:fldChar w:fldCharType="end"/>
          </w:r>
        </w:ins>
      </w:p>
    </w:sdtContent>
  </w:sdt>
  <w:p w14:paraId="0C647654" w14:textId="77777777" w:rsidR="00E01EA1" w:rsidRDefault="00E01EA1" w:rsidP="00E01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7105710"/>
      <w:docPartObj>
        <w:docPartGallery w:val="Page Numbers (Bottom of Page)"/>
        <w:docPartUnique/>
      </w:docPartObj>
    </w:sdtPr>
    <w:sdtEndPr>
      <w:rPr>
        <w:rStyle w:val="PageNumber"/>
      </w:rPr>
    </w:sdtEndPr>
    <w:sdtContent>
      <w:p w14:paraId="38D1EBB7" w14:textId="3EC2ECD2" w:rsidR="00E01EA1" w:rsidRDefault="00E01EA1" w:rsidP="00E01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79750F" w14:textId="773C4B12" w:rsidR="00FC37A3" w:rsidRDefault="00ED6199" w:rsidP="00E01EA1">
    <w:pPr>
      <w:pStyle w:val="Footer"/>
      <w:ind w:right="360"/>
      <w:jc w:val="right"/>
    </w:pPr>
  </w:p>
  <w:p w14:paraId="487BD134" w14:textId="77777777" w:rsidR="00FC37A3" w:rsidRDefault="00ED6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173E" w14:textId="77777777" w:rsidR="00ED6199" w:rsidRDefault="00ED6199">
      <w:r>
        <w:separator/>
      </w:r>
    </w:p>
  </w:footnote>
  <w:footnote w:type="continuationSeparator" w:id="0">
    <w:p w14:paraId="0FA13351" w14:textId="77777777" w:rsidR="00ED6199" w:rsidRDefault="00ED6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1AE401"/>
    <w:multiLevelType w:val="multilevel"/>
    <w:tmpl w:val="9E721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2423659">
    <w:abstractNumId w:val="1"/>
  </w:num>
  <w:num w:numId="2" w16cid:durableId="1825049193">
    <w:abstractNumId w:val="0"/>
  </w:num>
  <w:num w:numId="3" w16cid:durableId="373695480">
    <w:abstractNumId w:val="16"/>
  </w:num>
  <w:num w:numId="4" w16cid:durableId="1919749478">
    <w:abstractNumId w:val="16"/>
  </w:num>
  <w:num w:numId="5" w16cid:durableId="1005285177">
    <w:abstractNumId w:val="16"/>
  </w:num>
  <w:num w:numId="6" w16cid:durableId="1653561451">
    <w:abstractNumId w:val="16"/>
  </w:num>
  <w:num w:numId="7" w16cid:durableId="244342463">
    <w:abstractNumId w:val="16"/>
  </w:num>
  <w:num w:numId="8" w16cid:durableId="1576547302">
    <w:abstractNumId w:val="16"/>
  </w:num>
  <w:num w:numId="9" w16cid:durableId="592976577">
    <w:abstractNumId w:val="13"/>
  </w:num>
  <w:num w:numId="10" w16cid:durableId="587006192">
    <w:abstractNumId w:val="14"/>
  </w:num>
  <w:num w:numId="11" w16cid:durableId="1769235624">
    <w:abstractNumId w:val="14"/>
  </w:num>
  <w:num w:numId="12" w16cid:durableId="47918536">
    <w:abstractNumId w:val="11"/>
  </w:num>
  <w:num w:numId="13" w16cid:durableId="1217475940">
    <w:abstractNumId w:val="9"/>
  </w:num>
  <w:num w:numId="14" w16cid:durableId="535587503">
    <w:abstractNumId w:val="8"/>
  </w:num>
  <w:num w:numId="15" w16cid:durableId="222258431">
    <w:abstractNumId w:val="7"/>
  </w:num>
  <w:num w:numId="16" w16cid:durableId="667906785">
    <w:abstractNumId w:val="6"/>
  </w:num>
  <w:num w:numId="17" w16cid:durableId="401833977">
    <w:abstractNumId w:val="10"/>
  </w:num>
  <w:num w:numId="18" w16cid:durableId="828785541">
    <w:abstractNumId w:val="5"/>
  </w:num>
  <w:num w:numId="19" w16cid:durableId="661811797">
    <w:abstractNumId w:val="4"/>
  </w:num>
  <w:num w:numId="20" w16cid:durableId="1029061462">
    <w:abstractNumId w:val="3"/>
  </w:num>
  <w:num w:numId="21" w16cid:durableId="930044796">
    <w:abstractNumId w:val="2"/>
  </w:num>
  <w:num w:numId="22" w16cid:durableId="2082945045">
    <w:abstractNumId w:val="17"/>
  </w:num>
  <w:num w:numId="23" w16cid:durableId="777062271">
    <w:abstractNumId w:val="12"/>
  </w:num>
  <w:num w:numId="24" w16cid:durableId="1429889949">
    <w:abstractNumId w:val="14"/>
  </w:num>
  <w:num w:numId="25" w16cid:durableId="828975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ya Amirova">
    <w15:presenceInfo w15:providerId="None" w15:userId="Aliya Amir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089F"/>
    <w:rsid w:val="00112B39"/>
    <w:rsid w:val="0019688D"/>
    <w:rsid w:val="001B627F"/>
    <w:rsid w:val="00224DDB"/>
    <w:rsid w:val="00271E0E"/>
    <w:rsid w:val="00277CDA"/>
    <w:rsid w:val="002E0094"/>
    <w:rsid w:val="003A6BE3"/>
    <w:rsid w:val="00491DAE"/>
    <w:rsid w:val="00492C35"/>
    <w:rsid w:val="004E29B3"/>
    <w:rsid w:val="005549A0"/>
    <w:rsid w:val="00590D07"/>
    <w:rsid w:val="005A4241"/>
    <w:rsid w:val="00604262"/>
    <w:rsid w:val="00670708"/>
    <w:rsid w:val="00694BB8"/>
    <w:rsid w:val="00784D58"/>
    <w:rsid w:val="007C5777"/>
    <w:rsid w:val="0089563D"/>
    <w:rsid w:val="00897377"/>
    <w:rsid w:val="008D6863"/>
    <w:rsid w:val="008E0629"/>
    <w:rsid w:val="00985634"/>
    <w:rsid w:val="009A08FE"/>
    <w:rsid w:val="009E4FC7"/>
    <w:rsid w:val="00B86B75"/>
    <w:rsid w:val="00BC48D5"/>
    <w:rsid w:val="00C20EF2"/>
    <w:rsid w:val="00C36279"/>
    <w:rsid w:val="00D11325"/>
    <w:rsid w:val="00D57CF2"/>
    <w:rsid w:val="00E01EA1"/>
    <w:rsid w:val="00E313AD"/>
    <w:rsid w:val="00E315A3"/>
    <w:rsid w:val="00E32019"/>
    <w:rsid w:val="00EA1D58"/>
    <w:rsid w:val="00ED1593"/>
    <w:rsid w:val="00ED6199"/>
    <w:rsid w:val="00FD4BB5"/>
    <w:rsid w:val="00FE71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34069"/>
  <w15:docId w15:val="{F661414C-59E0-1347-96D7-13B51D8D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2746E"/>
    <w:pPr>
      <w:keepNext/>
      <w:keepLines/>
      <w:spacing w:before="240" w:after="24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12B39"/>
    <w:rPr>
      <w:sz w:val="16"/>
      <w:szCs w:val="16"/>
    </w:rPr>
  </w:style>
  <w:style w:type="paragraph" w:styleId="CommentText">
    <w:name w:val="annotation text"/>
    <w:basedOn w:val="Normal"/>
    <w:link w:val="CommentTextChar"/>
    <w:semiHidden/>
    <w:unhideWhenUsed/>
    <w:rsid w:val="00112B39"/>
    <w:rPr>
      <w:sz w:val="20"/>
      <w:szCs w:val="20"/>
    </w:rPr>
  </w:style>
  <w:style w:type="character" w:customStyle="1" w:styleId="CommentTextChar">
    <w:name w:val="Comment Text Char"/>
    <w:basedOn w:val="DefaultParagraphFont"/>
    <w:link w:val="CommentText"/>
    <w:semiHidden/>
    <w:rsid w:val="00112B39"/>
    <w:rPr>
      <w:sz w:val="20"/>
      <w:szCs w:val="20"/>
    </w:rPr>
  </w:style>
  <w:style w:type="paragraph" w:styleId="CommentSubject">
    <w:name w:val="annotation subject"/>
    <w:basedOn w:val="CommentText"/>
    <w:next w:val="CommentText"/>
    <w:link w:val="CommentSubjectChar"/>
    <w:semiHidden/>
    <w:unhideWhenUsed/>
    <w:rsid w:val="00112B39"/>
    <w:rPr>
      <w:b/>
      <w:bCs/>
    </w:rPr>
  </w:style>
  <w:style w:type="character" w:customStyle="1" w:styleId="CommentSubjectChar">
    <w:name w:val="Comment Subject Char"/>
    <w:basedOn w:val="CommentTextChar"/>
    <w:link w:val="CommentSubject"/>
    <w:semiHidden/>
    <w:rsid w:val="00112B39"/>
    <w:rPr>
      <w:b/>
      <w:bCs/>
      <w:sz w:val="20"/>
      <w:szCs w:val="20"/>
    </w:rPr>
  </w:style>
  <w:style w:type="character" w:styleId="PageNumber">
    <w:name w:val="page number"/>
    <w:basedOn w:val="DefaultParagraphFont"/>
    <w:semiHidden/>
    <w:unhideWhenUsed/>
    <w:rsid w:val="00E01EA1"/>
  </w:style>
  <w:style w:type="paragraph" w:styleId="Revision">
    <w:name w:val="Revision"/>
    <w:hidden/>
    <w:semiHidden/>
    <w:rsid w:val="00E01EA1"/>
    <w:pPr>
      <w:spacing w:after="0"/>
    </w:pPr>
  </w:style>
  <w:style w:type="paragraph" w:customStyle="1" w:styleId="Default">
    <w:name w:val="Default"/>
    <w:rsid w:val="00224DDB"/>
    <w:pPr>
      <w:autoSpaceDE w:val="0"/>
      <w:autoSpaceDN w:val="0"/>
      <w:adjustRightInd w:val="0"/>
      <w:spacing w:after="0"/>
    </w:pPr>
    <w:rPr>
      <w:rFonts w:ascii="Times New Roman" w:hAnsi="Times New Roman" w:cs="Times New Roman"/>
      <w:color w:val="000000"/>
      <w:lang w:val="en-GB"/>
    </w:rPr>
  </w:style>
  <w:style w:type="character" w:styleId="UnresolvedMention">
    <w:name w:val="Unresolved Mention"/>
    <w:basedOn w:val="DefaultParagraphFont"/>
    <w:uiPriority w:val="99"/>
    <w:semiHidden/>
    <w:unhideWhenUsed/>
    <w:rsid w:val="0055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liya/Downloads/www.prisma-statemen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iyaAM/bayesian_meta_analysis"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1140</Words>
  <Characters>6750</Characters>
  <Application>Microsoft Office Word</Application>
  <DocSecurity>0</DocSecurity>
  <Lines>182</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Aliya Amirova</dc:creator>
  <cp:keywords/>
  <cp:lastModifiedBy>Aliya Amirova</cp:lastModifiedBy>
  <cp:revision>29</cp:revision>
  <dcterms:created xsi:type="dcterms:W3CDTF">2021-07-09T20:05:00Z</dcterms:created>
  <dcterms:modified xsi:type="dcterms:W3CDTF">2022-07-03T00:59:00Z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