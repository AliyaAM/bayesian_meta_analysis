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4349" w14:textId="77738667" w:rsidR="00910C66" w:rsidRPr="001C62D9" w:rsidRDefault="00C676C1" w:rsidP="00910C66">
      <w:pPr>
        <w:rPr>
          <w:rStyle w:val="Strong"/>
          <w:rFonts w:ascii="Arial" w:hAnsi="Arial" w:cs="Arial"/>
          <w:sz w:val="36"/>
          <w:szCs w:val="36"/>
        </w:rPr>
      </w:pPr>
      <w:bookmarkStart w:id="0" w:name="_Ref52812371"/>
      <w:bookmarkStart w:id="1" w:name="_Toc54133520"/>
      <w:bookmarkStart w:id="2" w:name="_Toc54344690"/>
      <w:r w:rsidRPr="001C62D9">
        <w:rPr>
          <w:rStyle w:val="Strong"/>
          <w:rFonts w:ascii="Arial" w:hAnsi="Arial" w:cs="Arial"/>
          <w:sz w:val="36"/>
          <w:szCs w:val="36"/>
        </w:rPr>
        <w:t xml:space="preserve">Supplement 5. </w:t>
      </w:r>
      <w:bookmarkEnd w:id="0"/>
      <w:bookmarkEnd w:id="1"/>
      <w:bookmarkEnd w:id="2"/>
      <w:r w:rsidR="00910C66" w:rsidRPr="001C62D9">
        <w:rPr>
          <w:rStyle w:val="Strong"/>
          <w:rFonts w:ascii="Arial" w:hAnsi="Arial" w:cs="Arial"/>
          <w:sz w:val="36"/>
          <w:szCs w:val="36"/>
        </w:rPr>
        <w:t xml:space="preserve">Studies that might appear to meet the inclusion criteria, but were excluded, as well as the reasons for exclusion. </w:t>
      </w:r>
    </w:p>
    <w:p w14:paraId="72F0CE75" w14:textId="2802A194" w:rsidR="00910C66" w:rsidRDefault="00910C66"/>
    <w:p w14:paraId="07FD6583" w14:textId="0ABAF5E2" w:rsidR="008A5C8F" w:rsidRPr="00670AC1" w:rsidRDefault="008A5C8F">
      <w:pPr>
        <w:rPr>
          <w:b/>
          <w:bCs/>
          <w:sz w:val="20"/>
          <w:szCs w:val="20"/>
        </w:rPr>
      </w:pPr>
      <w:r w:rsidRPr="00670AC1">
        <w:rPr>
          <w:b/>
          <w:bCs/>
          <w:sz w:val="20"/>
          <w:szCs w:val="20"/>
        </w:rPr>
        <w:t>Not physical activity but self-care behaviour</w:t>
      </w:r>
      <w:r w:rsidR="00137E85" w:rsidRPr="00670AC1">
        <w:rPr>
          <w:b/>
          <w:bCs/>
          <w:sz w:val="20"/>
          <w:szCs w:val="20"/>
        </w:rPr>
        <w:t xml:space="preserve"> (i.e., physical activity outcome could not be isolated from the other behaviours):</w:t>
      </w:r>
    </w:p>
    <w:p w14:paraId="5477FABF" w14:textId="19DB4E4D" w:rsidR="008A5C8F" w:rsidRPr="00670AC1" w:rsidRDefault="008A5C8F">
      <w:pPr>
        <w:rPr>
          <w:sz w:val="20"/>
          <w:szCs w:val="20"/>
        </w:rPr>
      </w:pPr>
    </w:p>
    <w:p w14:paraId="0D579C71" w14:textId="01FE30BA" w:rsidR="008A5C8F" w:rsidRPr="00670AC1" w:rsidRDefault="008A5C8F">
      <w:pPr>
        <w:rPr>
          <w:sz w:val="20"/>
          <w:szCs w:val="20"/>
        </w:rPr>
      </w:pPr>
      <w:r w:rsidRPr="00670AC1">
        <w:rPr>
          <w:sz w:val="20"/>
          <w:szCs w:val="20"/>
        </w:rPr>
        <w:t xml:space="preserve">Durante A, </w:t>
      </w:r>
      <w:proofErr w:type="spellStart"/>
      <w:r w:rsidRPr="00670AC1">
        <w:rPr>
          <w:sz w:val="20"/>
          <w:szCs w:val="20"/>
        </w:rPr>
        <w:t>Paturzo</w:t>
      </w:r>
      <w:proofErr w:type="spellEnd"/>
      <w:r w:rsidRPr="00670AC1">
        <w:rPr>
          <w:sz w:val="20"/>
          <w:szCs w:val="20"/>
        </w:rPr>
        <w:t xml:space="preserve"> M, Mottola A, Alvaro R, Vaughan Dickson V, </w:t>
      </w:r>
      <w:proofErr w:type="spellStart"/>
      <w:r w:rsidRPr="00670AC1">
        <w:rPr>
          <w:sz w:val="20"/>
          <w:szCs w:val="20"/>
        </w:rPr>
        <w:t>Vellone</w:t>
      </w:r>
      <w:proofErr w:type="spellEnd"/>
      <w:r w:rsidRPr="00670AC1">
        <w:rPr>
          <w:sz w:val="20"/>
          <w:szCs w:val="20"/>
        </w:rPr>
        <w:t xml:space="preserve"> E. Caregiver Contribution to Self-care in Patients </w:t>
      </w:r>
      <w:proofErr w:type="gramStart"/>
      <w:r w:rsidRPr="00670AC1">
        <w:rPr>
          <w:sz w:val="20"/>
          <w:szCs w:val="20"/>
        </w:rPr>
        <w:t>With</w:t>
      </w:r>
      <w:proofErr w:type="gramEnd"/>
      <w:r w:rsidRPr="00670AC1">
        <w:rPr>
          <w:sz w:val="20"/>
          <w:szCs w:val="20"/>
        </w:rPr>
        <w:t xml:space="preserve"> Heart Failure: A Qualitative Descriptive Study. J Cardiovasc </w:t>
      </w:r>
      <w:proofErr w:type="spellStart"/>
      <w:r w:rsidRPr="00670AC1">
        <w:rPr>
          <w:sz w:val="20"/>
          <w:szCs w:val="20"/>
        </w:rPr>
        <w:t>Nurs</w:t>
      </w:r>
      <w:proofErr w:type="spellEnd"/>
      <w:r w:rsidRPr="00670AC1">
        <w:rPr>
          <w:sz w:val="20"/>
          <w:szCs w:val="20"/>
        </w:rPr>
        <w:t>. 2019;34(2</w:t>
      </w:r>
      <w:proofErr w:type="gramStart"/>
      <w:r w:rsidRPr="00670AC1">
        <w:rPr>
          <w:sz w:val="20"/>
          <w:szCs w:val="20"/>
        </w:rPr>
        <w:t>):E</w:t>
      </w:r>
      <w:proofErr w:type="gramEnd"/>
      <w:r w:rsidRPr="00670AC1">
        <w:rPr>
          <w:sz w:val="20"/>
          <w:szCs w:val="20"/>
        </w:rPr>
        <w:t>28–35.</w:t>
      </w:r>
    </w:p>
    <w:p w14:paraId="4D5A7263" w14:textId="236993AB" w:rsidR="008A5C8F" w:rsidRPr="00670AC1" w:rsidRDefault="008A5C8F">
      <w:pPr>
        <w:rPr>
          <w:sz w:val="20"/>
          <w:szCs w:val="20"/>
        </w:rPr>
      </w:pPr>
    </w:p>
    <w:p w14:paraId="16C17AC1" w14:textId="09185B1E" w:rsidR="00137E85" w:rsidRPr="00670AC1" w:rsidRDefault="00137E85" w:rsidP="00137E85">
      <w:pPr>
        <w:rPr>
          <w:b/>
          <w:bCs/>
          <w:sz w:val="20"/>
          <w:szCs w:val="20"/>
        </w:rPr>
      </w:pPr>
      <w:r w:rsidRPr="00670AC1">
        <w:rPr>
          <w:b/>
          <w:bCs/>
          <w:sz w:val="20"/>
          <w:szCs w:val="20"/>
        </w:rPr>
        <w:t xml:space="preserve">Not physical activity but a performance at </w:t>
      </w:r>
      <w:r w:rsidR="006625E5">
        <w:rPr>
          <w:b/>
          <w:bCs/>
          <w:sz w:val="20"/>
          <w:szCs w:val="20"/>
        </w:rPr>
        <w:t>the</w:t>
      </w:r>
      <w:r w:rsidRPr="00670AC1">
        <w:rPr>
          <w:b/>
          <w:bCs/>
          <w:sz w:val="20"/>
          <w:szCs w:val="20"/>
        </w:rPr>
        <w:t xml:space="preserve"> six-minute walking test (i.e. meters walked in six minutes): </w:t>
      </w:r>
    </w:p>
    <w:p w14:paraId="2452C7A3" w14:textId="41779068" w:rsidR="00137E85" w:rsidRPr="00670AC1" w:rsidRDefault="00137E85">
      <w:pPr>
        <w:rPr>
          <w:sz w:val="20"/>
          <w:szCs w:val="20"/>
        </w:rPr>
      </w:pPr>
    </w:p>
    <w:p w14:paraId="23B1BF5C" w14:textId="609EAC77" w:rsidR="008A5C8F" w:rsidRPr="00670AC1" w:rsidRDefault="00137E85">
      <w:pPr>
        <w:rPr>
          <w:sz w:val="20"/>
          <w:szCs w:val="20"/>
        </w:rPr>
      </w:pPr>
      <w:r w:rsidRPr="00670AC1">
        <w:rPr>
          <w:sz w:val="20"/>
          <w:szCs w:val="20"/>
        </w:rPr>
        <w:t xml:space="preserve">Shen H, Zhao J, Zhou X, Li J, Wan Q, Huang J, et al. Impaired chronotropic response to physical activities in heart failure patients. BMC Cardiovasc </w:t>
      </w:r>
      <w:proofErr w:type="spellStart"/>
      <w:r w:rsidRPr="00670AC1">
        <w:rPr>
          <w:sz w:val="20"/>
          <w:szCs w:val="20"/>
        </w:rPr>
        <w:t>Disord</w:t>
      </w:r>
      <w:proofErr w:type="spellEnd"/>
      <w:r w:rsidRPr="00670AC1">
        <w:rPr>
          <w:sz w:val="20"/>
          <w:szCs w:val="20"/>
        </w:rPr>
        <w:t>. 2017 May 25;17(1):136.</w:t>
      </w:r>
    </w:p>
    <w:p w14:paraId="38CD8341" w14:textId="77777777" w:rsidR="00670AC1" w:rsidRPr="00670AC1" w:rsidRDefault="00670AC1">
      <w:pPr>
        <w:rPr>
          <w:sz w:val="20"/>
          <w:szCs w:val="20"/>
        </w:rPr>
      </w:pPr>
    </w:p>
    <w:p w14:paraId="3EAD141E" w14:textId="77777777" w:rsidR="00670AC1" w:rsidRPr="00670AC1" w:rsidRDefault="00670AC1">
      <w:pPr>
        <w:rPr>
          <w:b/>
          <w:bCs/>
          <w:sz w:val="20"/>
          <w:szCs w:val="20"/>
        </w:rPr>
      </w:pPr>
      <w:r w:rsidRPr="00670AC1">
        <w:rPr>
          <w:b/>
          <w:bCs/>
          <w:sz w:val="20"/>
          <w:szCs w:val="20"/>
        </w:rPr>
        <w:t xml:space="preserve">The study included individuals with HF and comorbid depression only (i.e., multimorbidity). Only clinically depressed individuals were included in the study. Depression is a strong predictor of physical activity, therefore in this study poses a strong confounding effect in the association between physical activity and barriers and enablers in HF: </w:t>
      </w:r>
    </w:p>
    <w:p w14:paraId="6B04094A" w14:textId="77777777" w:rsidR="00670AC1" w:rsidRPr="00670AC1" w:rsidRDefault="00670AC1">
      <w:pPr>
        <w:rPr>
          <w:sz w:val="20"/>
          <w:szCs w:val="20"/>
        </w:rPr>
      </w:pPr>
    </w:p>
    <w:p w14:paraId="1E764146" w14:textId="4C3ACC78" w:rsidR="008A5C8F" w:rsidRPr="00670AC1" w:rsidRDefault="00670AC1" w:rsidP="00670AC1">
      <w:pPr>
        <w:rPr>
          <w:sz w:val="20"/>
          <w:szCs w:val="20"/>
        </w:rPr>
      </w:pPr>
      <w:r w:rsidRPr="00670AC1">
        <w:rPr>
          <w:sz w:val="20"/>
          <w:szCs w:val="20"/>
        </w:rPr>
        <w:t xml:space="preserve">Haedtke C, Smith M, VanBuren J, Klein D, Turvey C. The relationships among pain, depression, and physical activity in patients with heart failure. J Cardiovasc </w:t>
      </w:r>
      <w:proofErr w:type="spellStart"/>
      <w:r w:rsidRPr="00670AC1">
        <w:rPr>
          <w:sz w:val="20"/>
          <w:szCs w:val="20"/>
        </w:rPr>
        <w:t>Nurs</w:t>
      </w:r>
      <w:proofErr w:type="spellEnd"/>
      <w:r w:rsidRPr="00670AC1">
        <w:rPr>
          <w:sz w:val="20"/>
          <w:szCs w:val="20"/>
        </w:rPr>
        <w:t>. 2017;32(5</w:t>
      </w:r>
      <w:proofErr w:type="gramStart"/>
      <w:r w:rsidRPr="00670AC1">
        <w:rPr>
          <w:sz w:val="20"/>
          <w:szCs w:val="20"/>
        </w:rPr>
        <w:t>):E</w:t>
      </w:r>
      <w:proofErr w:type="gramEnd"/>
      <w:r w:rsidRPr="00670AC1">
        <w:rPr>
          <w:sz w:val="20"/>
          <w:szCs w:val="20"/>
        </w:rPr>
        <w:t xml:space="preserve">21–5. </w:t>
      </w:r>
    </w:p>
    <w:sectPr w:rsidR="008A5C8F" w:rsidRPr="00670AC1" w:rsidSect="0012427D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7CC7" w14:textId="77777777" w:rsidR="008329DD" w:rsidRDefault="008329DD" w:rsidP="00F17CE6">
      <w:r>
        <w:separator/>
      </w:r>
    </w:p>
  </w:endnote>
  <w:endnote w:type="continuationSeparator" w:id="0">
    <w:p w14:paraId="30D3DBE4" w14:textId="77777777" w:rsidR="008329DD" w:rsidRDefault="008329DD" w:rsidP="00F1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1490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047399" w14:textId="180A30C3" w:rsidR="00F17CE6" w:rsidRDefault="00F17CE6" w:rsidP="00F17CE6">
        <w:pPr>
          <w:pStyle w:val="Footer"/>
          <w:framePr w:wrap="none" w:vAnchor="text" w:hAnchor="margin" w:xAlign="right" w:y="1"/>
          <w:rPr>
            <w:rStyle w:val="PageNumber"/>
          </w:rPr>
        </w:pPr>
        <w:ins w:id="3" w:author="Aliya Amirova" w:date="2022-02-21T19:45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</w:instrText>
          </w:r>
        </w:ins>
        <w:r>
          <w:rPr>
            <w:rStyle w:val="PageNumber"/>
          </w:rPr>
          <w:instrText>PAGE</w:instrText>
        </w:r>
        <w:ins w:id="4" w:author="Aliya Amirova" w:date="2022-02-21T19:45:00Z">
          <w:r>
            <w:rPr>
              <w:rStyle w:val="PageNumber"/>
            </w:rPr>
            <w:instrText xml:space="preserve"> </w:instrText>
          </w:r>
        </w:ins>
        <w:r w:rsidR="006625E5">
          <w:rPr>
            <w:rStyle w:val="PageNumber"/>
          </w:rPr>
          <w:fldChar w:fldCharType="separate"/>
        </w:r>
        <w:r w:rsidR="006625E5">
          <w:rPr>
            <w:rStyle w:val="PageNumber"/>
            <w:noProof/>
          </w:rPr>
          <w:t>1</w:t>
        </w:r>
        <w:ins w:id="5" w:author="Aliya Amirova" w:date="2022-02-21T19:45:00Z">
          <w:r>
            <w:rPr>
              <w:rStyle w:val="PageNumber"/>
            </w:rPr>
            <w:fldChar w:fldCharType="end"/>
          </w:r>
        </w:ins>
      </w:p>
    </w:sdtContent>
  </w:sdt>
  <w:p w14:paraId="1A823A54" w14:textId="77777777" w:rsidR="00F17CE6" w:rsidRDefault="00F17CE6" w:rsidP="00F1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9471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F8E206" w14:textId="09436B46" w:rsidR="00F17CE6" w:rsidRDefault="00F17CE6" w:rsidP="00F17C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7CD4B5" w14:textId="77777777" w:rsidR="00F17CE6" w:rsidRDefault="00F17CE6" w:rsidP="00F17C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8CF3" w14:textId="77777777" w:rsidR="008329DD" w:rsidRDefault="008329DD" w:rsidP="00F17CE6">
      <w:r>
        <w:separator/>
      </w:r>
    </w:p>
  </w:footnote>
  <w:footnote w:type="continuationSeparator" w:id="0">
    <w:p w14:paraId="55FE7A66" w14:textId="77777777" w:rsidR="008329DD" w:rsidRDefault="008329DD" w:rsidP="00F17CE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ya Amirova">
    <w15:presenceInfo w15:providerId="None" w15:userId="Aliya Amir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C1"/>
    <w:rsid w:val="000161EC"/>
    <w:rsid w:val="000465E3"/>
    <w:rsid w:val="00116314"/>
    <w:rsid w:val="0012427D"/>
    <w:rsid w:val="00137E85"/>
    <w:rsid w:val="001C62D9"/>
    <w:rsid w:val="003272FA"/>
    <w:rsid w:val="003F074F"/>
    <w:rsid w:val="00471BDD"/>
    <w:rsid w:val="004C55BF"/>
    <w:rsid w:val="00510030"/>
    <w:rsid w:val="005115C5"/>
    <w:rsid w:val="005F1471"/>
    <w:rsid w:val="006625E5"/>
    <w:rsid w:val="00670AC1"/>
    <w:rsid w:val="007A4BFD"/>
    <w:rsid w:val="007C362D"/>
    <w:rsid w:val="008329DD"/>
    <w:rsid w:val="008A5C8F"/>
    <w:rsid w:val="00910C66"/>
    <w:rsid w:val="00AD45EC"/>
    <w:rsid w:val="00B467C9"/>
    <w:rsid w:val="00C15302"/>
    <w:rsid w:val="00C676C1"/>
    <w:rsid w:val="00F17CE6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ADA39"/>
  <w15:chartTrackingRefBased/>
  <w15:docId w15:val="{A987B6EA-7A73-CE47-A2F5-312BFCE5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C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6C1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910C66"/>
    <w:pPr>
      <w:spacing w:after="160"/>
      <w:jc w:val="both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0C66"/>
    <w:rPr>
      <w:rFonts w:ascii="Arial" w:eastAsia="Arial" w:hAnsi="Arial" w:cs="Arial"/>
      <w:color w:val="000000"/>
      <w:sz w:val="20"/>
      <w:szCs w:val="20"/>
      <w:lang w:eastAsia="en-GB"/>
    </w:rPr>
  </w:style>
  <w:style w:type="paragraph" w:customStyle="1" w:styleId="Pararagh">
    <w:name w:val="Pararagh"/>
    <w:basedOn w:val="Normal"/>
    <w:qFormat/>
    <w:rsid w:val="00910C66"/>
    <w:pPr>
      <w:spacing w:after="160" w:line="360" w:lineRule="auto"/>
      <w:ind w:left="142" w:right="95" w:firstLine="567"/>
      <w:jc w:val="both"/>
    </w:pPr>
    <w:rPr>
      <w:rFonts w:eastAsia="Arial"/>
      <w:color w:val="000000"/>
      <w:sz w:val="20"/>
      <w:szCs w:val="20"/>
    </w:rPr>
  </w:style>
  <w:style w:type="character" w:styleId="CommentReference">
    <w:name w:val="annotation reference"/>
    <w:uiPriority w:val="99"/>
    <w:unhideWhenUsed/>
    <w:qFormat/>
    <w:rsid w:val="00910C66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17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CE6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F17CE6"/>
  </w:style>
  <w:style w:type="paragraph" w:styleId="Revision">
    <w:name w:val="Revision"/>
    <w:hidden/>
    <w:uiPriority w:val="99"/>
    <w:semiHidden/>
    <w:rsid w:val="00F17CE6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17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CE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1116</Characters>
  <Application>Microsoft Office Word</Application>
  <DocSecurity>0</DocSecurity>
  <Lines>32</Lines>
  <Paragraphs>15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9</cp:revision>
  <dcterms:created xsi:type="dcterms:W3CDTF">2021-08-22T14:54:00Z</dcterms:created>
  <dcterms:modified xsi:type="dcterms:W3CDTF">2022-06-01T02:19:00Z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Id">
    <vt:lpwstr>http://www.zotero.org/styles/vancouver</vt:lpwstr>
  </property>
  <property fmtid="{D5CDD505-2E9C-101B-9397-08002B2CF9AE}" pid="3" name="InsertAsFootnote">
    <vt:lpwstr>0</vt:lpwstr>
  </property>
</Properties>
</file>