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2647" w14:textId="1681D510" w:rsidR="005740DA" w:rsidRPr="00B80EEE" w:rsidRDefault="005740DA" w:rsidP="00B80EEE">
      <w:pPr>
        <w:rPr>
          <w:rStyle w:val="Strong"/>
        </w:rPr>
      </w:pPr>
      <w:r w:rsidRPr="00B80EEE">
        <w:rPr>
          <w:rStyle w:val="Strong"/>
        </w:rPr>
        <w:t xml:space="preserve">Supplement 2. Search strategy </w:t>
      </w:r>
    </w:p>
    <w:p w14:paraId="5B385991" w14:textId="77777777" w:rsidR="005740DA" w:rsidRPr="00AC6B35" w:rsidRDefault="005740DA" w:rsidP="005740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exact"/>
        <w:rPr>
          <w:b/>
          <w:bCs/>
          <w:color w:val="000000"/>
          <w:sz w:val="24"/>
          <w:szCs w:val="24"/>
        </w:rPr>
      </w:pPr>
    </w:p>
    <w:p w14:paraId="1BD0FF79" w14:textId="77777777" w:rsidR="005740DA" w:rsidRPr="00360AEF" w:rsidRDefault="005740DA" w:rsidP="005740D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0000"/>
          <w:sz w:val="20"/>
          <w:szCs w:val="20"/>
        </w:rPr>
      </w:pPr>
      <w:r w:rsidRPr="00360AEF">
        <w:rPr>
          <w:b/>
          <w:bCs/>
          <w:color w:val="000000"/>
          <w:sz w:val="20"/>
          <w:szCs w:val="20"/>
        </w:rPr>
        <w:t xml:space="preserve">Search Strategy (Interface - EBSCOhost Research Databases): </w:t>
      </w:r>
    </w:p>
    <w:p w14:paraId="3BE578BC" w14:textId="5A745D70" w:rsidR="005740DA" w:rsidRDefault="005740DA" w:rsidP="005740DA">
      <w:pPr>
        <w:spacing w:after="160" w:line="240" w:lineRule="auto"/>
        <w:jc w:val="both"/>
        <w:rPr>
          <w:sz w:val="20"/>
          <w:szCs w:val="20"/>
        </w:rPr>
      </w:pPr>
      <w:r w:rsidRPr="00360AEF">
        <w:rPr>
          <w:b/>
          <w:bCs/>
          <w:sz w:val="20"/>
          <w:szCs w:val="20"/>
        </w:rPr>
        <w:t>OR/1-22:</w:t>
      </w:r>
      <w:r w:rsidRPr="00360AEF">
        <w:rPr>
          <w:sz w:val="20"/>
          <w:szCs w:val="20"/>
        </w:rPr>
        <w:t xml:space="preserve"> (MM "Heart Failure+"), "heart failure", (MM "Cardiac Output, Decreased"), (MM "Ventricular Dysfunction+"), heart N5 fail*, cardi* N4 dysfunction*, heart N5 dysfunction*, "congestive heart failure",  "cardiac fail*", "systolic heart failure",  "cardiac incompetence" , "cardiac decompensation",  "cardiac insufficiency", "chronic heart failure",  "cardial insufficiency", "myocardial failure",  "myocardial insufficiency",  "heart N3 fail*", "diastolic dysfunction*",  "Systolic dysfunction*",  "heart N3 dysfunction*",  "cardiac dysfunction*"</w:t>
      </w:r>
      <w:r>
        <w:rPr>
          <w:sz w:val="20"/>
          <w:szCs w:val="20"/>
        </w:rPr>
        <w:t>.</w:t>
      </w:r>
    </w:p>
    <w:p w14:paraId="3D316921" w14:textId="00357D1C" w:rsidR="004262C1" w:rsidRPr="004262C1" w:rsidRDefault="004262C1" w:rsidP="005740DA">
      <w:pPr>
        <w:spacing w:after="160" w:line="240" w:lineRule="auto"/>
        <w:jc w:val="both"/>
        <w:rPr>
          <w:b/>
          <w:bCs/>
          <w:sz w:val="20"/>
          <w:szCs w:val="20"/>
        </w:rPr>
      </w:pPr>
      <w:r w:rsidRPr="004262C1">
        <w:rPr>
          <w:b/>
          <w:bCs/>
          <w:sz w:val="20"/>
          <w:szCs w:val="20"/>
        </w:rPr>
        <w:t xml:space="preserve">AND </w:t>
      </w:r>
    </w:p>
    <w:p w14:paraId="6F8F6D48" w14:textId="64159985" w:rsidR="005740DA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b/>
          <w:bCs/>
          <w:sz w:val="20"/>
          <w:szCs w:val="20"/>
        </w:rPr>
        <w:t>OR/</w:t>
      </w:r>
      <w:r>
        <w:rPr>
          <w:b/>
          <w:bCs/>
          <w:sz w:val="20"/>
          <w:szCs w:val="20"/>
        </w:rPr>
        <w:t>24-38</w:t>
      </w:r>
      <w:r w:rsidRPr="00360AEF">
        <w:rPr>
          <w:b/>
          <w:bCs/>
          <w:sz w:val="20"/>
          <w:szCs w:val="20"/>
        </w:rPr>
        <w:t>: (</w:t>
      </w:r>
      <w:r w:rsidRPr="00360AEF">
        <w:rPr>
          <w:sz w:val="20"/>
          <w:szCs w:val="20"/>
        </w:rPr>
        <w:t>MH "Physical Activity"), (MH "Sports+"), (MH "Activities of Daily Living+"), (MH "Exercise+"), (MH "Leisure Activities+"), (MH "Physical Fitness+"), (MH "Movement"), (MH "Aerobic Exercise+"), (MH "Swimming"), (MH "Rehabilitation, Cardiac"), (MH  "Resistance training"), (MH "Sports Specific Training"), (MH "Group Exercise"), Physical N5 activ*, Exercis*</w:t>
      </w:r>
      <w:r>
        <w:rPr>
          <w:sz w:val="20"/>
          <w:szCs w:val="20"/>
        </w:rPr>
        <w:t>.</w:t>
      </w:r>
    </w:p>
    <w:p w14:paraId="2BAF8013" w14:textId="77777777" w:rsidR="00636F76" w:rsidRPr="00360AEF" w:rsidRDefault="00636F76" w:rsidP="005740DA">
      <w:pPr>
        <w:spacing w:line="240" w:lineRule="auto"/>
        <w:jc w:val="both"/>
        <w:rPr>
          <w:sz w:val="20"/>
          <w:szCs w:val="20"/>
        </w:rPr>
      </w:pPr>
    </w:p>
    <w:p w14:paraId="454CDAB9" w14:textId="0DFE2392" w:rsidR="005740DA" w:rsidRPr="004262C1" w:rsidRDefault="005740DA" w:rsidP="00636F76">
      <w:pPr>
        <w:spacing w:line="240" w:lineRule="auto"/>
        <w:jc w:val="both"/>
        <w:rPr>
          <w:b/>
          <w:bCs/>
          <w:sz w:val="20"/>
          <w:szCs w:val="20"/>
        </w:rPr>
      </w:pPr>
      <w:r w:rsidRPr="004262C1">
        <w:rPr>
          <w:b/>
          <w:bCs/>
          <w:sz w:val="20"/>
          <w:szCs w:val="20"/>
        </w:rPr>
        <w:t xml:space="preserve">23 AND </w:t>
      </w:r>
      <w:r w:rsidR="00636F76" w:rsidRPr="004262C1">
        <w:rPr>
          <w:b/>
          <w:bCs/>
          <w:sz w:val="20"/>
          <w:szCs w:val="20"/>
        </w:rPr>
        <w:t>38</w:t>
      </w:r>
      <w:r w:rsidRPr="004262C1">
        <w:rPr>
          <w:b/>
          <w:bCs/>
          <w:sz w:val="20"/>
          <w:szCs w:val="20"/>
        </w:rPr>
        <w:t xml:space="preserve"> </w:t>
      </w:r>
    </w:p>
    <w:p w14:paraId="306FC426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</w:p>
    <w:p w14:paraId="4AC4B095" w14:textId="77777777" w:rsidR="005740DA" w:rsidRPr="00360AEF" w:rsidRDefault="005740DA" w:rsidP="005740DA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0"/>
          <w:szCs w:val="20"/>
        </w:rPr>
      </w:pPr>
      <w:r w:rsidRPr="00360AEF">
        <w:rPr>
          <w:b/>
          <w:bCs/>
          <w:sz w:val="20"/>
          <w:szCs w:val="20"/>
        </w:rPr>
        <w:t>Search Strategy (</w:t>
      </w:r>
      <w:r w:rsidRPr="00360AEF">
        <w:rPr>
          <w:b/>
          <w:bCs/>
          <w:color w:val="000000"/>
          <w:sz w:val="20"/>
          <w:szCs w:val="20"/>
        </w:rPr>
        <w:t xml:space="preserve">Interface - </w:t>
      </w:r>
      <w:r w:rsidRPr="00360AEF">
        <w:rPr>
          <w:b/>
          <w:bCs/>
          <w:sz w:val="20"/>
          <w:szCs w:val="20"/>
        </w:rPr>
        <w:t xml:space="preserve">OVID): </w:t>
      </w:r>
    </w:p>
    <w:p w14:paraId="76B7289B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1. exp heart failure/</w:t>
      </w:r>
      <w:r w:rsidRPr="00360AEF">
        <w:rPr>
          <w:sz w:val="20"/>
          <w:szCs w:val="20"/>
        </w:rPr>
        <w:tab/>
      </w:r>
    </w:p>
    <w:p w14:paraId="6B9DB266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2. heart failure.mp.</w:t>
      </w:r>
      <w:r w:rsidRPr="00360AEF">
        <w:rPr>
          <w:sz w:val="20"/>
          <w:szCs w:val="20"/>
        </w:rPr>
        <w:tab/>
      </w:r>
    </w:p>
    <w:p w14:paraId="1BD1E912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3. heart decompensation.mp.</w:t>
      </w:r>
      <w:r w:rsidRPr="00360AEF">
        <w:rPr>
          <w:sz w:val="20"/>
          <w:szCs w:val="20"/>
        </w:rPr>
        <w:tab/>
      </w:r>
    </w:p>
    <w:p w14:paraId="5EE70E4F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4. heart insufficiency.mp.</w:t>
      </w:r>
      <w:r w:rsidRPr="00360AEF">
        <w:rPr>
          <w:sz w:val="20"/>
          <w:szCs w:val="20"/>
        </w:rPr>
        <w:tab/>
      </w:r>
    </w:p>
    <w:p w14:paraId="611CE46F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5. cardiac failure.mp.</w:t>
      </w:r>
      <w:r w:rsidRPr="00360AEF">
        <w:rPr>
          <w:sz w:val="20"/>
          <w:szCs w:val="20"/>
        </w:rPr>
        <w:tab/>
      </w:r>
    </w:p>
    <w:p w14:paraId="2C745A35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6. cardiac incompetence.mp.</w:t>
      </w:r>
      <w:r w:rsidRPr="00360AEF">
        <w:rPr>
          <w:sz w:val="20"/>
          <w:szCs w:val="20"/>
        </w:rPr>
        <w:tab/>
      </w:r>
    </w:p>
    <w:p w14:paraId="06B55B9B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7. cardiac decompensation.mp.</w:t>
      </w:r>
      <w:r w:rsidRPr="00360AEF">
        <w:rPr>
          <w:sz w:val="20"/>
          <w:szCs w:val="20"/>
        </w:rPr>
        <w:tab/>
      </w:r>
    </w:p>
    <w:p w14:paraId="7687ED32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8. cardiac insufficiency.mp.</w:t>
      </w:r>
      <w:r w:rsidRPr="00360AEF">
        <w:rPr>
          <w:sz w:val="20"/>
          <w:szCs w:val="20"/>
        </w:rPr>
        <w:tab/>
      </w:r>
    </w:p>
    <w:p w14:paraId="57A39797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9. exp heart output/</w:t>
      </w:r>
      <w:r w:rsidRPr="00360AEF">
        <w:rPr>
          <w:sz w:val="20"/>
          <w:szCs w:val="20"/>
        </w:rPr>
        <w:tab/>
      </w:r>
    </w:p>
    <w:p w14:paraId="39FB6295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10. cardiac output.mp.</w:t>
      </w:r>
      <w:r w:rsidRPr="00360AEF">
        <w:rPr>
          <w:sz w:val="20"/>
          <w:szCs w:val="20"/>
        </w:rPr>
        <w:tab/>
      </w:r>
    </w:p>
    <w:p w14:paraId="7C01C917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11. exp diastolic dysfunction/</w:t>
      </w:r>
      <w:r w:rsidRPr="00360AEF">
        <w:rPr>
          <w:sz w:val="20"/>
          <w:szCs w:val="20"/>
        </w:rPr>
        <w:tab/>
      </w:r>
    </w:p>
    <w:p w14:paraId="6B8C64D3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12. exp congestive heart failure/</w:t>
      </w:r>
      <w:r w:rsidRPr="00360AEF">
        <w:rPr>
          <w:sz w:val="20"/>
          <w:szCs w:val="20"/>
        </w:rPr>
        <w:tab/>
      </w:r>
    </w:p>
    <w:p w14:paraId="0404DB08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13. diastolic dysfunction.mp.</w:t>
      </w:r>
      <w:r w:rsidRPr="00360AEF">
        <w:rPr>
          <w:sz w:val="20"/>
          <w:szCs w:val="20"/>
        </w:rPr>
        <w:tab/>
      </w:r>
    </w:p>
    <w:p w14:paraId="4953766E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14. exp systolic dysfunction/</w:t>
      </w:r>
      <w:r w:rsidRPr="00360AEF">
        <w:rPr>
          <w:sz w:val="20"/>
          <w:szCs w:val="20"/>
        </w:rPr>
        <w:tab/>
      </w:r>
    </w:p>
    <w:p w14:paraId="21F34077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15. exp heart left ventricle failure/</w:t>
      </w:r>
      <w:r w:rsidRPr="00360AEF">
        <w:rPr>
          <w:sz w:val="20"/>
          <w:szCs w:val="20"/>
        </w:rPr>
        <w:tab/>
      </w:r>
    </w:p>
    <w:p w14:paraId="0BFCDB4B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16. heart left ventricle failure.mp.</w:t>
      </w:r>
      <w:r w:rsidRPr="00360AEF">
        <w:rPr>
          <w:sz w:val="20"/>
          <w:szCs w:val="20"/>
        </w:rPr>
        <w:tab/>
      </w:r>
    </w:p>
    <w:p w14:paraId="7E757959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17. cardial insufficiency.mp.</w:t>
      </w:r>
      <w:r w:rsidRPr="00360AEF">
        <w:rPr>
          <w:sz w:val="20"/>
          <w:szCs w:val="20"/>
        </w:rPr>
        <w:tab/>
      </w:r>
    </w:p>
    <w:p w14:paraId="7BBD58DE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18. chronic heart failure.mp.</w:t>
      </w:r>
      <w:r w:rsidRPr="00360AEF">
        <w:rPr>
          <w:sz w:val="20"/>
          <w:szCs w:val="20"/>
        </w:rPr>
        <w:tab/>
      </w:r>
    </w:p>
    <w:p w14:paraId="2A07417F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19. chronic heart insufficiency.mp.</w:t>
      </w:r>
      <w:r w:rsidRPr="00360AEF">
        <w:rPr>
          <w:sz w:val="20"/>
          <w:szCs w:val="20"/>
        </w:rPr>
        <w:tab/>
      </w:r>
    </w:p>
    <w:p w14:paraId="736880EC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20. decompensation,heart.mp.</w:t>
      </w:r>
      <w:r w:rsidRPr="00360AEF">
        <w:rPr>
          <w:sz w:val="20"/>
          <w:szCs w:val="20"/>
        </w:rPr>
        <w:tab/>
      </w:r>
    </w:p>
    <w:p w14:paraId="0B26CB22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21. myocardial failure.mp.</w:t>
      </w:r>
      <w:r w:rsidRPr="00360AEF">
        <w:rPr>
          <w:sz w:val="20"/>
          <w:szCs w:val="20"/>
        </w:rPr>
        <w:tab/>
      </w:r>
    </w:p>
    <w:p w14:paraId="6A4B9251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22. myocardial insufficiency.mp.</w:t>
      </w:r>
      <w:r w:rsidRPr="00360AEF">
        <w:rPr>
          <w:sz w:val="20"/>
          <w:szCs w:val="20"/>
        </w:rPr>
        <w:tab/>
      </w:r>
    </w:p>
    <w:p w14:paraId="70392BC1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23. (heart adj3 fail*).tw.</w:t>
      </w:r>
      <w:r w:rsidRPr="00360AEF">
        <w:rPr>
          <w:sz w:val="20"/>
          <w:szCs w:val="20"/>
        </w:rPr>
        <w:tab/>
      </w:r>
    </w:p>
    <w:p w14:paraId="5C506E64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24. (heart adj3 dysfunction*).tw.</w:t>
      </w:r>
      <w:r w:rsidRPr="00360AEF">
        <w:rPr>
          <w:sz w:val="20"/>
          <w:szCs w:val="20"/>
        </w:rPr>
        <w:tab/>
      </w:r>
    </w:p>
    <w:p w14:paraId="14A7E618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25. left ventricular dysfunction.tw.</w:t>
      </w:r>
      <w:r w:rsidRPr="00360AEF">
        <w:rPr>
          <w:sz w:val="20"/>
          <w:szCs w:val="20"/>
        </w:rPr>
        <w:tab/>
      </w:r>
    </w:p>
    <w:p w14:paraId="0832F28D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26. (cardiac adj3 dysfunction*).tw.</w:t>
      </w:r>
      <w:r w:rsidRPr="00360AEF">
        <w:rPr>
          <w:sz w:val="20"/>
          <w:szCs w:val="20"/>
        </w:rPr>
        <w:tab/>
      </w:r>
    </w:p>
    <w:p w14:paraId="258FB7CF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27. (cardiac adj3 fail).tw.</w:t>
      </w:r>
      <w:r w:rsidRPr="00360AEF">
        <w:rPr>
          <w:sz w:val="20"/>
          <w:szCs w:val="20"/>
        </w:rPr>
        <w:tab/>
      </w:r>
    </w:p>
    <w:p w14:paraId="158B369A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28. ventricular dysfunction.mp.</w:t>
      </w:r>
      <w:r w:rsidRPr="00360AEF">
        <w:rPr>
          <w:sz w:val="20"/>
          <w:szCs w:val="20"/>
        </w:rPr>
        <w:tab/>
      </w:r>
    </w:p>
    <w:p w14:paraId="18BA607A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29. chronic cardiac failure.mp.</w:t>
      </w:r>
      <w:r w:rsidRPr="00360AEF">
        <w:rPr>
          <w:sz w:val="20"/>
          <w:szCs w:val="20"/>
        </w:rPr>
        <w:tab/>
      </w:r>
    </w:p>
    <w:p w14:paraId="4113FA71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30. congestive cardiac failure.mp.</w:t>
      </w:r>
      <w:r w:rsidRPr="00360AEF">
        <w:rPr>
          <w:sz w:val="20"/>
          <w:szCs w:val="20"/>
        </w:rPr>
        <w:tab/>
      </w:r>
    </w:p>
    <w:p w14:paraId="367B9DE3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636F76">
        <w:rPr>
          <w:b/>
          <w:bCs/>
          <w:sz w:val="20"/>
          <w:szCs w:val="20"/>
        </w:rPr>
        <w:t>31.</w:t>
      </w:r>
      <w:r w:rsidRPr="00360AEF">
        <w:rPr>
          <w:sz w:val="20"/>
          <w:szCs w:val="20"/>
        </w:rPr>
        <w:t xml:space="preserve"> 1 or 2 or 3 or 4 or 5 or 6 or 7 or 8 or 9 or 10 or 11 or 12 or 13 or 14 or 15 or 16 or 17 or 18 or 19 or 20 or 21 or 22 or 23 or 24 or 25 or 26 or 27 or 28 or 29 or 30</w:t>
      </w:r>
      <w:r w:rsidRPr="00360AEF">
        <w:rPr>
          <w:sz w:val="20"/>
          <w:szCs w:val="20"/>
        </w:rPr>
        <w:tab/>
      </w:r>
    </w:p>
    <w:p w14:paraId="3F64E954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32. exp physical activity/</w:t>
      </w:r>
      <w:r w:rsidRPr="00360AEF">
        <w:rPr>
          <w:sz w:val="20"/>
          <w:szCs w:val="20"/>
        </w:rPr>
        <w:tab/>
      </w:r>
    </w:p>
    <w:p w14:paraId="1D580985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33. physical exercise.mp.</w:t>
      </w:r>
      <w:r w:rsidRPr="00360AEF">
        <w:rPr>
          <w:sz w:val="20"/>
          <w:szCs w:val="20"/>
        </w:rPr>
        <w:tab/>
      </w:r>
    </w:p>
    <w:p w14:paraId="5571EA2A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34. physical activity.mp.</w:t>
      </w:r>
      <w:r w:rsidRPr="00360AEF">
        <w:rPr>
          <w:sz w:val="20"/>
          <w:szCs w:val="20"/>
        </w:rPr>
        <w:tab/>
      </w:r>
    </w:p>
    <w:p w14:paraId="0E31259A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35. exercise.mp.</w:t>
      </w:r>
      <w:r w:rsidRPr="00360AEF">
        <w:rPr>
          <w:sz w:val="20"/>
          <w:szCs w:val="20"/>
        </w:rPr>
        <w:tab/>
      </w:r>
    </w:p>
    <w:p w14:paraId="0E7C3E58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36. exp aerobic exercise/</w:t>
      </w:r>
      <w:r w:rsidRPr="00360AEF">
        <w:rPr>
          <w:sz w:val="20"/>
          <w:szCs w:val="20"/>
        </w:rPr>
        <w:tab/>
      </w:r>
    </w:p>
    <w:p w14:paraId="4F706EB0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37. aerobic exercise.mp.</w:t>
      </w:r>
      <w:r w:rsidRPr="00360AEF">
        <w:rPr>
          <w:sz w:val="20"/>
          <w:szCs w:val="20"/>
        </w:rPr>
        <w:tab/>
      </w:r>
    </w:p>
    <w:p w14:paraId="27534309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38. exp resistance training/</w:t>
      </w:r>
      <w:r w:rsidRPr="00360AEF">
        <w:rPr>
          <w:sz w:val="20"/>
          <w:szCs w:val="20"/>
        </w:rPr>
        <w:tab/>
      </w:r>
    </w:p>
    <w:p w14:paraId="403F75BA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39. resistance training.mp.</w:t>
      </w:r>
      <w:r w:rsidRPr="00360AEF">
        <w:rPr>
          <w:sz w:val="20"/>
          <w:szCs w:val="20"/>
        </w:rPr>
        <w:tab/>
      </w:r>
    </w:p>
    <w:p w14:paraId="5D944905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40. exercise training.mp.</w:t>
      </w:r>
      <w:r w:rsidRPr="00360AEF">
        <w:rPr>
          <w:sz w:val="20"/>
          <w:szCs w:val="20"/>
        </w:rPr>
        <w:tab/>
      </w:r>
    </w:p>
    <w:p w14:paraId="1CC2269A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lastRenderedPageBreak/>
        <w:t>41. exp daily life activity/</w:t>
      </w:r>
      <w:r w:rsidRPr="00360AEF">
        <w:rPr>
          <w:sz w:val="20"/>
          <w:szCs w:val="20"/>
        </w:rPr>
        <w:tab/>
      </w:r>
    </w:p>
    <w:p w14:paraId="5F4F96FE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42. exp walking/</w:t>
      </w:r>
      <w:r w:rsidRPr="00360AEF">
        <w:rPr>
          <w:sz w:val="20"/>
          <w:szCs w:val="20"/>
        </w:rPr>
        <w:tab/>
      </w:r>
    </w:p>
    <w:p w14:paraId="0B607F32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43. exp motor activity/</w:t>
      </w:r>
      <w:r w:rsidRPr="00360AEF">
        <w:rPr>
          <w:sz w:val="20"/>
          <w:szCs w:val="20"/>
        </w:rPr>
        <w:tab/>
      </w:r>
    </w:p>
    <w:p w14:paraId="0FFC4A61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44. daily physical activity.mp.</w:t>
      </w:r>
      <w:r w:rsidRPr="00360AEF">
        <w:rPr>
          <w:sz w:val="20"/>
          <w:szCs w:val="20"/>
        </w:rPr>
        <w:tab/>
      </w:r>
    </w:p>
    <w:p w14:paraId="5CBE1AF7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45. exp motor activity/</w:t>
      </w:r>
      <w:r w:rsidRPr="00360AEF">
        <w:rPr>
          <w:sz w:val="20"/>
          <w:szCs w:val="20"/>
        </w:rPr>
        <w:tab/>
      </w:r>
    </w:p>
    <w:p w14:paraId="041D6A9F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46. exp leisure/</w:t>
      </w:r>
      <w:r w:rsidRPr="00360AEF">
        <w:rPr>
          <w:sz w:val="20"/>
          <w:szCs w:val="20"/>
        </w:rPr>
        <w:tab/>
      </w:r>
    </w:p>
    <w:p w14:paraId="77901705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47. leisure activities.mp.</w:t>
      </w:r>
      <w:r w:rsidRPr="00360AEF">
        <w:rPr>
          <w:sz w:val="20"/>
          <w:szCs w:val="20"/>
        </w:rPr>
        <w:tab/>
      </w:r>
    </w:p>
    <w:p w14:paraId="6DD02309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48. exp heart rehabilitation/</w:t>
      </w:r>
      <w:r w:rsidRPr="00360AEF">
        <w:rPr>
          <w:sz w:val="20"/>
          <w:szCs w:val="20"/>
        </w:rPr>
        <w:tab/>
      </w:r>
    </w:p>
    <w:p w14:paraId="64DCF2CC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49. cardiac rehabilitation.mp.</w:t>
      </w:r>
      <w:r w:rsidRPr="00360AEF">
        <w:rPr>
          <w:sz w:val="20"/>
          <w:szCs w:val="20"/>
        </w:rPr>
        <w:tab/>
      </w:r>
    </w:p>
    <w:p w14:paraId="0B5B76EC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50. exercise program.mp.</w:t>
      </w:r>
      <w:r w:rsidRPr="00360AEF">
        <w:rPr>
          <w:sz w:val="20"/>
          <w:szCs w:val="20"/>
        </w:rPr>
        <w:tab/>
      </w:r>
    </w:p>
    <w:p w14:paraId="4EEDE40C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51. exercise programme.mp.</w:t>
      </w:r>
      <w:r w:rsidRPr="00360AEF">
        <w:rPr>
          <w:sz w:val="20"/>
          <w:szCs w:val="20"/>
        </w:rPr>
        <w:tab/>
      </w:r>
    </w:p>
    <w:p w14:paraId="17526F90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52. exp fitness/</w:t>
      </w:r>
      <w:r w:rsidRPr="00360AEF">
        <w:rPr>
          <w:sz w:val="20"/>
          <w:szCs w:val="20"/>
        </w:rPr>
        <w:tab/>
      </w:r>
    </w:p>
    <w:p w14:paraId="508E9A90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53. exp swimming/</w:t>
      </w:r>
      <w:r w:rsidRPr="00360AEF">
        <w:rPr>
          <w:sz w:val="20"/>
          <w:szCs w:val="20"/>
        </w:rPr>
        <w:tab/>
      </w:r>
    </w:p>
    <w:p w14:paraId="09CC6972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54. exp sport/</w:t>
      </w:r>
      <w:r w:rsidRPr="00360AEF">
        <w:rPr>
          <w:sz w:val="20"/>
          <w:szCs w:val="20"/>
        </w:rPr>
        <w:tab/>
      </w:r>
    </w:p>
    <w:p w14:paraId="01F5F9CF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55. exp endurance training/</w:t>
      </w:r>
      <w:r w:rsidRPr="00360AEF">
        <w:rPr>
          <w:sz w:val="20"/>
          <w:szCs w:val="20"/>
        </w:rPr>
        <w:tab/>
      </w:r>
    </w:p>
    <w:p w14:paraId="547D20F0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56. (physic* adj3 activ*).tw.</w:t>
      </w:r>
      <w:r w:rsidRPr="00360AEF">
        <w:rPr>
          <w:sz w:val="20"/>
          <w:szCs w:val="20"/>
        </w:rPr>
        <w:tab/>
      </w:r>
    </w:p>
    <w:p w14:paraId="5F656D81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57. physical activity.tw.</w:t>
      </w:r>
      <w:r w:rsidRPr="00360AEF">
        <w:rPr>
          <w:sz w:val="20"/>
          <w:szCs w:val="20"/>
        </w:rPr>
        <w:tab/>
      </w:r>
    </w:p>
    <w:p w14:paraId="5126E84C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58. exercis*.tw.</w:t>
      </w:r>
      <w:r w:rsidRPr="00360AEF">
        <w:rPr>
          <w:sz w:val="20"/>
          <w:szCs w:val="20"/>
        </w:rPr>
        <w:tab/>
      </w:r>
    </w:p>
    <w:p w14:paraId="5CAA7DCE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59. walk*.tw.</w:t>
      </w:r>
      <w:r w:rsidRPr="00360AEF">
        <w:rPr>
          <w:sz w:val="20"/>
          <w:szCs w:val="20"/>
        </w:rPr>
        <w:tab/>
      </w:r>
    </w:p>
    <w:p w14:paraId="13A92BA5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>60. (daily adj5 physic adj5 activ*).tw.</w:t>
      </w:r>
      <w:r w:rsidRPr="00360AEF">
        <w:rPr>
          <w:sz w:val="20"/>
          <w:szCs w:val="20"/>
        </w:rPr>
        <w:tab/>
      </w:r>
    </w:p>
    <w:p w14:paraId="5BFC0A51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636F76">
        <w:rPr>
          <w:b/>
          <w:bCs/>
          <w:sz w:val="20"/>
          <w:szCs w:val="20"/>
        </w:rPr>
        <w:t>61.</w:t>
      </w:r>
      <w:r w:rsidRPr="00360AEF">
        <w:rPr>
          <w:sz w:val="20"/>
          <w:szCs w:val="20"/>
        </w:rPr>
        <w:t xml:space="preserve"> 32 or 33 or 34 or 35 or 36 or 37 or 38 or 39 or 40 or 41 or 42 or 43 or 44 or 45 or 46 or 47 or 48 or 49 or 50 or 51 or 52 or 53 or 54 or 55 or 56 or 57 or 58 or 59 or 60</w:t>
      </w:r>
      <w:r w:rsidRPr="00360AEF">
        <w:rPr>
          <w:sz w:val="20"/>
          <w:szCs w:val="20"/>
        </w:rPr>
        <w:tab/>
      </w:r>
    </w:p>
    <w:p w14:paraId="6F24BA29" w14:textId="77777777" w:rsidR="005740DA" w:rsidRPr="00360AEF" w:rsidRDefault="005740DA" w:rsidP="005740DA">
      <w:pPr>
        <w:spacing w:line="240" w:lineRule="auto"/>
        <w:jc w:val="both"/>
        <w:rPr>
          <w:sz w:val="20"/>
          <w:szCs w:val="20"/>
        </w:rPr>
      </w:pPr>
      <w:r w:rsidRPr="00360AEF">
        <w:rPr>
          <w:sz w:val="20"/>
          <w:szCs w:val="20"/>
        </w:rPr>
        <w:t xml:space="preserve">62. </w:t>
      </w:r>
      <w:r w:rsidRPr="00636F76">
        <w:rPr>
          <w:b/>
          <w:bCs/>
          <w:sz w:val="20"/>
          <w:szCs w:val="20"/>
        </w:rPr>
        <w:t>31</w:t>
      </w:r>
      <w:r w:rsidRPr="00360AEF">
        <w:rPr>
          <w:sz w:val="20"/>
          <w:szCs w:val="20"/>
        </w:rPr>
        <w:t xml:space="preserve"> and </w:t>
      </w:r>
      <w:r w:rsidRPr="00636F76">
        <w:rPr>
          <w:b/>
          <w:bCs/>
          <w:sz w:val="20"/>
          <w:szCs w:val="20"/>
        </w:rPr>
        <w:t>61</w:t>
      </w:r>
      <w:r w:rsidRPr="00360AEF">
        <w:rPr>
          <w:sz w:val="20"/>
          <w:szCs w:val="20"/>
        </w:rPr>
        <w:tab/>
      </w:r>
    </w:p>
    <w:p w14:paraId="328C59C7" w14:textId="69A73DCD" w:rsidR="002C3F28" w:rsidRDefault="00365953" w:rsidP="005740DA"/>
    <w:sectPr w:rsidR="002C3F28" w:rsidSect="0012427D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BEFE1" w14:textId="77777777" w:rsidR="00365953" w:rsidRDefault="00365953" w:rsidP="004578C4">
      <w:pPr>
        <w:spacing w:line="240" w:lineRule="auto"/>
      </w:pPr>
      <w:r>
        <w:separator/>
      </w:r>
    </w:p>
  </w:endnote>
  <w:endnote w:type="continuationSeparator" w:id="0">
    <w:p w14:paraId="4719EAA9" w14:textId="77777777" w:rsidR="00365953" w:rsidRDefault="00365953" w:rsidP="00457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9227180"/>
      <w:docPartObj>
        <w:docPartGallery w:val="Page Numbers (Bottom of Page)"/>
        <w:docPartUnique/>
      </w:docPartObj>
    </w:sdtPr>
    <w:sdtContent>
      <w:p w14:paraId="1EFC719A" w14:textId="4A3C59EA" w:rsidR="004578C4" w:rsidRDefault="004578C4" w:rsidP="004578C4">
        <w:pPr>
          <w:pStyle w:val="Footer"/>
          <w:framePr w:wrap="none" w:vAnchor="text" w:hAnchor="margin" w:xAlign="right" w:y="1"/>
          <w:rPr>
            <w:rStyle w:val="PageNumber"/>
          </w:rPr>
        </w:pPr>
        <w:ins w:id="0" w:author="Aliya Amirova" w:date="2022-02-21T19:43:00Z"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</w:instrText>
          </w:r>
        </w:ins>
        <w:r>
          <w:rPr>
            <w:rStyle w:val="PageNumber"/>
          </w:rPr>
          <w:instrText>PAGE</w:instrText>
        </w:r>
        <w:ins w:id="1" w:author="Aliya Amirova" w:date="2022-02-21T19:43:00Z">
          <w:r>
            <w:rPr>
              <w:rStyle w:val="PageNumber"/>
            </w:rPr>
            <w:instrText xml:space="preserve"> </w:instrText>
          </w:r>
          <w:r>
            <w:rPr>
              <w:rStyle w:val="PageNumber"/>
            </w:rPr>
            <w:fldChar w:fldCharType="end"/>
          </w:r>
        </w:ins>
      </w:p>
    </w:sdtContent>
  </w:sdt>
  <w:p w14:paraId="07994BC5" w14:textId="77777777" w:rsidR="004578C4" w:rsidRDefault="004578C4" w:rsidP="004578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4583470"/>
      <w:docPartObj>
        <w:docPartGallery w:val="Page Numbers (Bottom of Page)"/>
        <w:docPartUnique/>
      </w:docPartObj>
    </w:sdtPr>
    <w:sdtContent>
      <w:p w14:paraId="5EED53EB" w14:textId="332E1465" w:rsidR="004578C4" w:rsidRDefault="004578C4" w:rsidP="004578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C2240A" w14:textId="77777777" w:rsidR="004578C4" w:rsidRDefault="004578C4" w:rsidP="004578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0F48F" w14:textId="77777777" w:rsidR="00365953" w:rsidRDefault="00365953" w:rsidP="004578C4">
      <w:pPr>
        <w:spacing w:line="240" w:lineRule="auto"/>
      </w:pPr>
      <w:r>
        <w:separator/>
      </w:r>
    </w:p>
  </w:footnote>
  <w:footnote w:type="continuationSeparator" w:id="0">
    <w:p w14:paraId="344669D9" w14:textId="77777777" w:rsidR="00365953" w:rsidRDefault="00365953" w:rsidP="004578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2816"/>
    <w:multiLevelType w:val="hybridMultilevel"/>
    <w:tmpl w:val="20BE97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ya Amirova">
    <w15:presenceInfo w15:providerId="None" w15:userId="Aliya Amir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DA"/>
    <w:rsid w:val="000161EC"/>
    <w:rsid w:val="000465E3"/>
    <w:rsid w:val="00116314"/>
    <w:rsid w:val="0012427D"/>
    <w:rsid w:val="003272FA"/>
    <w:rsid w:val="00365953"/>
    <w:rsid w:val="003F074F"/>
    <w:rsid w:val="004262C1"/>
    <w:rsid w:val="004578C4"/>
    <w:rsid w:val="00471BDD"/>
    <w:rsid w:val="004C55BF"/>
    <w:rsid w:val="00510030"/>
    <w:rsid w:val="005115C5"/>
    <w:rsid w:val="005740DA"/>
    <w:rsid w:val="005F1471"/>
    <w:rsid w:val="00636F76"/>
    <w:rsid w:val="007A4BFD"/>
    <w:rsid w:val="00AD45EC"/>
    <w:rsid w:val="00B467C9"/>
    <w:rsid w:val="00B80EEE"/>
    <w:rsid w:val="00C1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26B4C"/>
  <w15:chartTrackingRefBased/>
  <w15:docId w15:val="{9206B650-D7C2-994A-9737-84BBDD62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DA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0EE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578C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8C4"/>
    <w:rPr>
      <w:rFonts w:ascii="Arial" w:eastAsia="Arial" w:hAnsi="Arial" w:cs="Arial"/>
      <w:sz w:val="22"/>
      <w:szCs w:val="22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578C4"/>
  </w:style>
  <w:style w:type="paragraph" w:styleId="Revision">
    <w:name w:val="Revision"/>
    <w:hidden/>
    <w:uiPriority w:val="99"/>
    <w:semiHidden/>
    <w:rsid w:val="004578C4"/>
    <w:rPr>
      <w:rFonts w:ascii="Arial" w:eastAsia="Arial" w:hAnsi="Arial" w:cs="Arial"/>
      <w:sz w:val="22"/>
      <w:szCs w:val="2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578C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8C4"/>
    <w:rPr>
      <w:rFonts w:ascii="Arial" w:eastAsia="Arial" w:hAnsi="Arial" w:cs="Arial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488</Words>
  <Characters>2620</Characters>
  <Application>Microsoft Office Word</Application>
  <DocSecurity>0</DocSecurity>
  <Lines>46</Lines>
  <Paragraphs>9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5</cp:revision>
  <dcterms:created xsi:type="dcterms:W3CDTF">2021-06-25T14:41:00Z</dcterms:created>
  <dcterms:modified xsi:type="dcterms:W3CDTF">2022-02-21T19:43:00Z</dcterms:modified>
</cp:coreProperties>
</file>