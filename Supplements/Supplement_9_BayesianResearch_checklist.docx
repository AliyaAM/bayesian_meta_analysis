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9062" w14:textId="3BE7DBDB" w:rsidR="00E96487" w:rsidRPr="00871DD2" w:rsidRDefault="00E96487" w:rsidP="00E96487">
      <w:pPr>
        <w:pStyle w:val="Pararagh"/>
        <w:rPr>
          <w:rFonts w:ascii="Arial" w:hAnsi="Arial" w:cs="Arial"/>
          <w:b/>
          <w:bCs/>
          <w:color w:val="000000" w:themeColor="text1"/>
          <w:sz w:val="36"/>
          <w:szCs w:val="36"/>
        </w:rPr>
      </w:pPr>
      <w:r w:rsidRPr="00871DD2">
        <w:rPr>
          <w:rFonts w:ascii="Arial" w:hAnsi="Arial" w:cs="Arial"/>
          <w:b/>
          <w:bCs/>
          <w:color w:val="000000" w:themeColor="text1"/>
          <w:sz w:val="36"/>
          <w:szCs w:val="36"/>
        </w:rPr>
        <w:t xml:space="preserve">Supplement </w:t>
      </w:r>
      <w:r w:rsidR="008F7C9D" w:rsidRPr="00871DD2">
        <w:rPr>
          <w:rFonts w:ascii="Arial" w:hAnsi="Arial" w:cs="Arial"/>
          <w:b/>
          <w:bCs/>
          <w:color w:val="000000" w:themeColor="text1"/>
          <w:sz w:val="36"/>
          <w:szCs w:val="36"/>
        </w:rPr>
        <w:t>9</w:t>
      </w:r>
      <w:r w:rsidRPr="00871DD2">
        <w:rPr>
          <w:rFonts w:ascii="Arial" w:hAnsi="Arial" w:cs="Arial"/>
          <w:b/>
          <w:bCs/>
          <w:color w:val="000000" w:themeColor="text1"/>
          <w:sz w:val="36"/>
          <w:szCs w:val="36"/>
        </w:rPr>
        <w:t xml:space="preserve">. Criteria for evaluating studies employing Bayesian statistics </w:t>
      </w:r>
      <w:r w:rsidRPr="00871DD2">
        <w:rPr>
          <w:rFonts w:ascii="Arial" w:hAnsi="Arial" w:cs="Arial"/>
          <w:b/>
          <w:bCs/>
          <w:color w:val="000000" w:themeColor="text1"/>
          <w:sz w:val="36"/>
          <w:szCs w:val="36"/>
        </w:rPr>
        <w:fldChar w:fldCharType="begin"/>
      </w:r>
      <w:r w:rsidR="009248B4" w:rsidRPr="00871DD2">
        <w:rPr>
          <w:rFonts w:ascii="Arial" w:hAnsi="Arial" w:cs="Arial"/>
          <w:b/>
          <w:bCs/>
          <w:color w:val="000000" w:themeColor="text1"/>
          <w:sz w:val="36"/>
          <w:szCs w:val="36"/>
        </w:rPr>
        <w:instrText>ADDIN F1000_CSL_CITATION&lt;~#@#~&gt;[{"DOI":"10.1080/17437199.2017.1343676","First":false,"Last":false,"PMID":"28633558","abstract":"The aim of the current article is to provide a brief introduction to Bayesian statistics within the field of health psychology. Bayesian methods are increasing in prevalence in applied fields, and they have been shown in simulation research to improve the estimation accuracy of structural equation models, latent growth curve (and mixture) models, and hierarchical linear models. Likewise, Bayesian methods can be used with small sample sizes since they do not rely on large sample theory. In this article, we discuss several important components of Bayesian statistics as they relate to health-based inquiries. We discuss the incorporation and impact of prior knowledge into the estimation process and the different components of the analysis that should be reported in an article. We present an example implementing Bayesian estimation in the context of blood pressure changes after participants experienced an acute stressor. We conclude with final thoughts on the implementation of Bayesian statistics in health psychology, including suggestions for reviewing Bayesian manuscripts and grant proposals. We have also included an extensive amount of online supplementary material to complement the content presented here, including Bayesian examples using many different software programmes and an extensive sensitivity analysis examining the impact of priors.","author":[{"family":"Depaoli","given":"Sarah"},{"family":"Rus","given":"Holly M"},{"family":"Clifton","given":"James P"},{"family":"van de Schoot","given":"Rens"},{"family":"Tiemensma","given":"Jitske"}],"authorYearDisplayFormat":false,"citation-label":"8099470","container-title":"Health psychology review","container-title-short":"Health Psychol. Rev.","id":"8099470","invisible":false,"issue":"3","issued":{"date-parts":[["2017","7","11"]]},"journalAbbreviation":"Health Psychol. Rev.","page":"248-264","suppress-author":false,"title":"An introduction to Bayesian statistics in health psychology.","type":"article-journal","volume":"11"}]</w:instrText>
      </w:r>
      <w:r w:rsidRPr="00871DD2">
        <w:rPr>
          <w:rFonts w:ascii="Arial" w:hAnsi="Arial" w:cs="Arial"/>
          <w:b/>
          <w:bCs/>
          <w:color w:val="000000" w:themeColor="text1"/>
          <w:sz w:val="36"/>
          <w:szCs w:val="36"/>
        </w:rPr>
        <w:fldChar w:fldCharType="separate"/>
      </w:r>
      <w:r w:rsidR="009248B4" w:rsidRPr="00871DD2">
        <w:rPr>
          <w:rFonts w:ascii="Arial" w:hAnsi="Arial" w:cs="Arial"/>
          <w:b/>
          <w:bCs/>
          <w:noProof/>
          <w:color w:val="000000" w:themeColor="text1"/>
          <w:sz w:val="36"/>
          <w:szCs w:val="36"/>
        </w:rPr>
        <w:t>(1)</w:t>
      </w:r>
      <w:r w:rsidRPr="00871DD2">
        <w:rPr>
          <w:rFonts w:ascii="Arial" w:hAnsi="Arial" w:cs="Arial"/>
          <w:b/>
          <w:bCs/>
          <w:color w:val="000000" w:themeColor="text1"/>
          <w:sz w:val="36"/>
          <w:szCs w:val="36"/>
        </w:rPr>
        <w:fldChar w:fldCharType="end"/>
      </w:r>
      <w:r w:rsidRPr="00871DD2">
        <w:rPr>
          <w:rFonts w:ascii="Arial" w:hAnsi="Arial" w:cs="Arial"/>
          <w:b/>
          <w:bCs/>
          <w:color w:val="000000" w:themeColor="text1"/>
          <w:sz w:val="36"/>
          <w:szCs w:val="36"/>
        </w:rPr>
        <w:t xml:space="preserve">. </w:t>
      </w:r>
    </w:p>
    <w:tbl>
      <w:tblPr>
        <w:tblStyle w:val="TableGrid"/>
        <w:tblW w:w="0" w:type="auto"/>
        <w:tblInd w:w="0" w:type="dxa"/>
        <w:tblLook w:val="04A0" w:firstRow="1" w:lastRow="0" w:firstColumn="1" w:lastColumn="0" w:noHBand="0" w:noVBand="1"/>
      </w:tblPr>
      <w:tblGrid>
        <w:gridCol w:w="2261"/>
        <w:gridCol w:w="2211"/>
        <w:gridCol w:w="4538"/>
      </w:tblGrid>
      <w:tr w:rsidR="00E96487" w:rsidRPr="00CD050D" w14:paraId="20BDC668" w14:textId="77777777" w:rsidTr="00EF6E62">
        <w:tc>
          <w:tcPr>
            <w:tcW w:w="9010" w:type="dxa"/>
            <w:gridSpan w:val="3"/>
          </w:tcPr>
          <w:p w14:paraId="3BE6CFC7"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Important criteria </w:t>
            </w:r>
          </w:p>
        </w:tc>
      </w:tr>
      <w:tr w:rsidR="00E96487" w:rsidRPr="00CD050D" w14:paraId="5A0887B0" w14:textId="77777777" w:rsidTr="00EF6E62">
        <w:tc>
          <w:tcPr>
            <w:tcW w:w="3003" w:type="dxa"/>
          </w:tcPr>
          <w:p w14:paraId="2B7157B4"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(1) Is the model clearly defined, with all model parameters identified and explained? </w:t>
            </w:r>
          </w:p>
        </w:tc>
        <w:tc>
          <w:tcPr>
            <w:tcW w:w="3003" w:type="dxa"/>
          </w:tcPr>
          <w:p w14:paraId="363E58A7"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 Yes</w:t>
            </w:r>
          </w:p>
        </w:tc>
        <w:tc>
          <w:tcPr>
            <w:tcW w:w="3004" w:type="dxa"/>
          </w:tcPr>
          <w:p w14:paraId="10DBC45B" w14:textId="7C909570" w:rsidR="00E96487" w:rsidRPr="00CD050D" w:rsidRDefault="00915574" w:rsidP="00EF6E62">
            <w:pPr>
              <w:spacing w:before="100" w:beforeAutospacing="1" w:after="100" w:afterAutospacing="1"/>
              <w:rPr>
                <w:rFonts w:eastAsia="Arial"/>
                <w:color w:val="000000"/>
                <w:lang w:val="en-GB"/>
              </w:rPr>
            </w:pPr>
            <w:r>
              <w:rPr>
                <w:rFonts w:eastAsia="Arial"/>
                <w:color w:val="000000"/>
                <w:lang w:val="en-GB"/>
              </w:rPr>
              <w:t>Normal distribution</w:t>
            </w:r>
            <w:r w:rsidR="00524082">
              <w:rPr>
                <w:rFonts w:eastAsia="Arial"/>
                <w:color w:val="000000"/>
                <w:lang w:val="en-GB"/>
              </w:rPr>
              <w:t xml:space="preserve"> with </w:t>
            </w:r>
            <w:r w:rsidR="005B0AE4">
              <w:rPr>
                <w:rFonts w:eastAsia="Arial"/>
                <w:color w:val="000000"/>
                <w:lang w:val="en-GB"/>
              </w:rPr>
              <w:t>parameters mean</w:t>
            </w:r>
            <w:r w:rsidR="009248B4">
              <w:rPr>
                <w:rFonts w:eastAsia="Arial"/>
                <w:color w:val="000000"/>
                <w:lang w:val="en-GB"/>
              </w:rPr>
              <w:t xml:space="preserve"> and </w:t>
            </w:r>
            <w:r w:rsidR="005B0AE4">
              <w:rPr>
                <w:rFonts w:eastAsia="Arial"/>
                <w:color w:val="000000"/>
                <w:lang w:val="en-GB"/>
              </w:rPr>
              <w:t xml:space="preserve">variance, </w:t>
            </w:r>
            <w:proofErr w:type="gramStart"/>
            <w:r w:rsidR="005B0AE4">
              <w:rPr>
                <w:rFonts w:eastAsia="Arial"/>
                <w:color w:val="000000"/>
                <w:lang w:val="en-GB"/>
              </w:rPr>
              <w:t>N</w:t>
            </w:r>
            <w:r w:rsidR="00524082">
              <w:t>(</w:t>
            </w:r>
            <w:proofErr w:type="gramEnd"/>
            <w:r w:rsidR="00524082" w:rsidRPr="00D94744">
              <w:rPr>
                <w:rFonts w:ascii="Cambria Math" w:hAnsi="Cambria Math" w:cs="Cambria Math"/>
              </w:rPr>
              <w:t>𝜇</w:t>
            </w:r>
            <w:r w:rsidR="00524082" w:rsidRPr="00D94744">
              <w:t xml:space="preserve">, </w:t>
            </w:r>
            <w:r w:rsidR="00524082" w:rsidRPr="00D94744">
              <w:rPr>
                <w:rFonts w:ascii="Cambria Math" w:hAnsi="Cambria Math" w:cs="Cambria Math"/>
              </w:rPr>
              <w:t>𝜎</w:t>
            </w:r>
            <w:r w:rsidR="00524082" w:rsidRPr="00D94744">
              <w:rPr>
                <w:vertAlign w:val="superscript"/>
              </w:rPr>
              <w:t>2</w:t>
            </w:r>
            <w:r w:rsidR="00524082">
              <w:t>)</w:t>
            </w:r>
            <w:r w:rsidR="00524082">
              <w:rPr>
                <w:lang w:val="en-GB"/>
              </w:rPr>
              <w:t xml:space="preserve">, </w:t>
            </w:r>
            <w:r>
              <w:rPr>
                <w:rFonts w:eastAsia="Arial"/>
                <w:color w:val="000000"/>
                <w:lang w:val="en-GB"/>
              </w:rPr>
              <w:t>for odds ratios were elicited from the responses to the expert elicitation task (prior) and quantitative evidence (likelihood)</w:t>
            </w:r>
            <w:r w:rsidR="00524082">
              <w:rPr>
                <w:rFonts w:eastAsia="Arial"/>
                <w:color w:val="000000"/>
                <w:lang w:val="en-GB"/>
              </w:rPr>
              <w:t>. D</w:t>
            </w:r>
            <w:r w:rsidR="00FB0C22">
              <w:rPr>
                <w:rFonts w:eastAsia="Arial"/>
                <w:color w:val="000000"/>
                <w:lang w:val="en-GB"/>
              </w:rPr>
              <w:t>etailed analysis</w:t>
            </w:r>
            <w:r w:rsidR="006E4BD0">
              <w:rPr>
                <w:rFonts w:eastAsia="Arial"/>
                <w:color w:val="000000"/>
                <w:lang w:val="en-GB"/>
              </w:rPr>
              <w:t xml:space="preserve"> is reported</w:t>
            </w:r>
            <w:r w:rsidR="00FB0C22">
              <w:rPr>
                <w:rFonts w:eastAsia="Arial"/>
                <w:color w:val="000000"/>
                <w:lang w:val="en-GB"/>
              </w:rPr>
              <w:t xml:space="preserve"> </w:t>
            </w:r>
            <w:r w:rsidR="00CA0193">
              <w:rPr>
                <w:rFonts w:eastAsia="Arial"/>
                <w:color w:val="000000"/>
                <w:lang w:val="en-GB"/>
              </w:rPr>
              <w:t xml:space="preserve">on p.8-9 and </w:t>
            </w:r>
            <w:r w:rsidR="00FB0C22">
              <w:rPr>
                <w:rFonts w:eastAsia="Arial"/>
                <w:color w:val="000000"/>
                <w:lang w:val="en-GB"/>
              </w:rPr>
              <w:t xml:space="preserve">supplement 3). </w:t>
            </w:r>
          </w:p>
        </w:tc>
      </w:tr>
      <w:tr w:rsidR="00E96487" w:rsidRPr="00CD050D" w14:paraId="2FF6A322" w14:textId="77777777" w:rsidTr="00EF6E62">
        <w:tc>
          <w:tcPr>
            <w:tcW w:w="3003" w:type="dxa"/>
          </w:tcPr>
          <w:p w14:paraId="144A405C"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(2) Is there information about the priors used (a type of prior, where the prior came from, what the hyperparameter values were)? </w:t>
            </w:r>
          </w:p>
        </w:tc>
        <w:tc>
          <w:tcPr>
            <w:tcW w:w="3003" w:type="dxa"/>
          </w:tcPr>
          <w:p w14:paraId="7F93BF97"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Yes</w:t>
            </w:r>
          </w:p>
        </w:tc>
        <w:tc>
          <w:tcPr>
            <w:tcW w:w="3004" w:type="dxa"/>
          </w:tcPr>
          <w:p w14:paraId="02CA8FAD" w14:textId="3DE1AEDC"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Prior </w:t>
            </w:r>
            <w:r w:rsidR="006605AF">
              <w:rPr>
                <w:rFonts w:eastAsia="Arial"/>
                <w:color w:val="000000"/>
                <w:lang w:val="en-GB"/>
              </w:rPr>
              <w:t xml:space="preserve">was </w:t>
            </w:r>
            <w:r w:rsidRPr="00CD050D">
              <w:rPr>
                <w:rFonts w:eastAsia="Arial"/>
                <w:color w:val="000000"/>
                <w:lang w:val="en-GB"/>
              </w:rPr>
              <w:t>elicited using expert elicitation task</w:t>
            </w:r>
            <w:r w:rsidR="00FB0C22">
              <w:rPr>
                <w:rFonts w:eastAsia="Arial"/>
                <w:color w:val="000000"/>
                <w:lang w:val="en-GB"/>
              </w:rPr>
              <w:t xml:space="preserve"> </w:t>
            </w:r>
            <w:r w:rsidR="006605AF">
              <w:rPr>
                <w:rFonts w:eastAsia="Arial"/>
                <w:color w:val="000000"/>
                <w:lang w:val="en-GB"/>
              </w:rPr>
              <w:t xml:space="preserve">as described on p9 in the main text and in </w:t>
            </w:r>
            <w:r w:rsidR="00FB0C22">
              <w:rPr>
                <w:rFonts w:eastAsia="Arial"/>
                <w:color w:val="000000"/>
                <w:lang w:val="en-GB"/>
              </w:rPr>
              <w:t>supplement 3</w:t>
            </w:r>
            <w:r w:rsidR="006605AF">
              <w:rPr>
                <w:rFonts w:eastAsia="Arial"/>
                <w:color w:val="000000"/>
                <w:lang w:val="en-GB"/>
              </w:rPr>
              <w:t xml:space="preserve"> on p</w:t>
            </w:r>
            <w:r w:rsidR="00A0094C">
              <w:rPr>
                <w:rFonts w:eastAsia="Arial"/>
                <w:color w:val="000000"/>
                <w:lang w:val="en-GB"/>
              </w:rPr>
              <w:t>p</w:t>
            </w:r>
            <w:r w:rsidR="003C4F08">
              <w:rPr>
                <w:rFonts w:eastAsia="Arial"/>
                <w:color w:val="000000"/>
                <w:lang w:val="en-GB"/>
              </w:rPr>
              <w:t xml:space="preserve"> </w:t>
            </w:r>
            <w:r w:rsidR="00A0094C">
              <w:rPr>
                <w:rFonts w:eastAsia="Arial"/>
                <w:color w:val="000000"/>
                <w:lang w:val="en-GB"/>
              </w:rPr>
              <w:t xml:space="preserve">8-9. </w:t>
            </w:r>
          </w:p>
        </w:tc>
      </w:tr>
      <w:tr w:rsidR="00E96487" w:rsidRPr="00CD050D" w14:paraId="0ECB79E8" w14:textId="77777777" w:rsidTr="00EF6E62">
        <w:tc>
          <w:tcPr>
            <w:tcW w:w="3003" w:type="dxa"/>
          </w:tcPr>
          <w:p w14:paraId="23DD2D8A"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(3) Which software and MCMC sampling method was used? </w:t>
            </w:r>
          </w:p>
        </w:tc>
        <w:tc>
          <w:tcPr>
            <w:tcW w:w="3003" w:type="dxa"/>
          </w:tcPr>
          <w:p w14:paraId="7728DDF9" w14:textId="55380289"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R</w:t>
            </w:r>
            <w:r w:rsidR="00755DEB">
              <w:rPr>
                <w:rFonts w:eastAsia="Arial"/>
                <w:color w:val="000000"/>
                <w:lang w:val="en-GB"/>
              </w:rPr>
              <w:t xml:space="preserve">, we found parameter for normal distribution analytically p. 65 (Spigelhalter), so no MCMC was needed. We sampled distribution using </w:t>
            </w:r>
            <w:proofErr w:type="spellStart"/>
            <w:r w:rsidR="00755DEB">
              <w:rPr>
                <w:rFonts w:eastAsia="Arial"/>
                <w:color w:val="000000"/>
                <w:lang w:val="en-GB"/>
              </w:rPr>
              <w:t>rnorm</w:t>
            </w:r>
            <w:proofErr w:type="spellEnd"/>
            <w:r w:rsidR="00755DEB">
              <w:rPr>
                <w:rFonts w:eastAsia="Arial"/>
                <w:color w:val="000000"/>
                <w:lang w:val="en-GB"/>
              </w:rPr>
              <w:t xml:space="preserve">. </w:t>
            </w:r>
          </w:p>
        </w:tc>
        <w:tc>
          <w:tcPr>
            <w:tcW w:w="3004" w:type="dxa"/>
          </w:tcPr>
          <w:p w14:paraId="5C5B585D" w14:textId="23D48C12" w:rsidR="00E96487" w:rsidRDefault="004E6E81" w:rsidP="00EF6E62">
            <w:pPr>
              <w:spacing w:before="100" w:beforeAutospacing="1" w:after="100" w:afterAutospacing="1"/>
              <w:rPr>
                <w:rFonts w:eastAsia="Arial"/>
                <w:color w:val="000000"/>
                <w:lang w:val="en-GB"/>
              </w:rPr>
            </w:pPr>
            <w:r>
              <w:rPr>
                <w:rFonts w:eastAsia="Arial"/>
                <w:color w:val="000000"/>
                <w:lang w:val="en-GB"/>
              </w:rPr>
              <w:t>S</w:t>
            </w:r>
            <w:r w:rsidR="006E4BD0">
              <w:rPr>
                <w:rFonts w:eastAsia="Arial"/>
                <w:color w:val="000000"/>
                <w:lang w:val="en-GB"/>
              </w:rPr>
              <w:t>upplement 3</w:t>
            </w:r>
            <w:r w:rsidR="00E33E29">
              <w:rPr>
                <w:rFonts w:eastAsia="Arial"/>
                <w:color w:val="000000"/>
                <w:lang w:val="en-GB"/>
              </w:rPr>
              <w:t xml:space="preserve"> (pp10-11)</w:t>
            </w:r>
          </w:p>
          <w:p w14:paraId="75D8874D" w14:textId="2C8DF0CB" w:rsidR="00755DEB" w:rsidRPr="00CD050D" w:rsidRDefault="00755DEB" w:rsidP="00EF6E62">
            <w:pPr>
              <w:spacing w:before="100" w:beforeAutospacing="1" w:after="100" w:afterAutospacing="1"/>
              <w:rPr>
                <w:rFonts w:eastAsia="Arial"/>
                <w:color w:val="000000"/>
                <w:lang w:val="en-GB"/>
              </w:rPr>
            </w:pPr>
          </w:p>
        </w:tc>
      </w:tr>
      <w:tr w:rsidR="00E96487" w:rsidRPr="00CD050D" w14:paraId="102AE055" w14:textId="77777777" w:rsidTr="00EF6E62">
        <w:tc>
          <w:tcPr>
            <w:tcW w:w="3003" w:type="dxa"/>
          </w:tcPr>
          <w:p w14:paraId="2F10602C"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(4) How did the authors assess convergence? Did they do a thorough job to ensure convergence was consistent and stable, even with a longer chain? Further, did they detail the number of settings thoroughly (e.g., number of chains, length of burn- n and </w:t>
            </w:r>
            <w:r>
              <w:rPr>
                <w:rFonts w:eastAsia="Arial"/>
                <w:color w:val="000000"/>
                <w:lang w:val="en-GB"/>
              </w:rPr>
              <w:t>post-burn-in</w:t>
            </w:r>
            <w:r w:rsidRPr="00CD050D">
              <w:rPr>
                <w:rFonts w:eastAsia="Arial"/>
                <w:color w:val="000000"/>
                <w:lang w:val="en-GB"/>
              </w:rPr>
              <w:t xml:space="preserve"> portions of the chain; see Kaplan &amp; Depaoli, 2013, or Van de Schoot et al. 2014, for an explanation of these settings)?</w:t>
            </w:r>
          </w:p>
        </w:tc>
        <w:tc>
          <w:tcPr>
            <w:tcW w:w="3003" w:type="dxa"/>
          </w:tcPr>
          <w:p w14:paraId="224635E1" w14:textId="5EB074BB" w:rsidR="00E96487" w:rsidRPr="00CD050D" w:rsidRDefault="00EF18A1" w:rsidP="00EF6E62">
            <w:pPr>
              <w:spacing w:before="100" w:beforeAutospacing="1" w:after="100" w:afterAutospacing="1"/>
              <w:rPr>
                <w:rFonts w:eastAsia="Arial"/>
                <w:color w:val="000000"/>
                <w:lang w:val="en-GB"/>
              </w:rPr>
            </w:pPr>
            <w:r>
              <w:rPr>
                <w:rFonts w:eastAsia="Arial"/>
                <w:color w:val="000000"/>
                <w:lang w:val="en-GB"/>
              </w:rPr>
              <w:t>No</w:t>
            </w:r>
            <w:r w:rsidR="008141DC">
              <w:rPr>
                <w:rFonts w:eastAsia="Arial"/>
                <w:color w:val="000000"/>
                <w:lang w:val="en-GB"/>
              </w:rPr>
              <w:t xml:space="preserve"> </w:t>
            </w:r>
          </w:p>
        </w:tc>
        <w:tc>
          <w:tcPr>
            <w:tcW w:w="3004" w:type="dxa"/>
          </w:tcPr>
          <w:p w14:paraId="78953BFA" w14:textId="65FF6E69" w:rsidR="004351CF" w:rsidRPr="00CD050D" w:rsidRDefault="004351CF" w:rsidP="00EF18A1">
            <w:pPr>
              <w:spacing w:before="100" w:beforeAutospacing="1" w:after="100" w:afterAutospacing="1"/>
              <w:rPr>
                <w:rFonts w:eastAsia="Arial"/>
                <w:color w:val="000000"/>
                <w:lang w:val="en-GB"/>
              </w:rPr>
            </w:pPr>
            <w:r>
              <w:rPr>
                <w:rFonts w:eastAsia="Arial"/>
                <w:color w:val="000000"/>
                <w:lang w:val="en-GB"/>
              </w:rPr>
              <w:t xml:space="preserve">We did not perform MCMC sampler as the parameters were derived analytically. </w:t>
            </w:r>
            <w:r w:rsidR="00692B41">
              <w:rPr>
                <w:rFonts w:eastAsia="Arial"/>
                <w:color w:val="000000"/>
                <w:lang w:val="en-GB"/>
              </w:rPr>
              <w:t>Therefore,</w:t>
            </w:r>
            <w:r>
              <w:rPr>
                <w:rFonts w:eastAsia="Arial"/>
                <w:color w:val="000000"/>
                <w:lang w:val="en-GB"/>
              </w:rPr>
              <w:t xml:space="preserve"> no convergence assessment was carried out. </w:t>
            </w:r>
          </w:p>
        </w:tc>
      </w:tr>
      <w:tr w:rsidR="00E96487" w:rsidRPr="00CD050D" w14:paraId="7AF25C60" w14:textId="77777777" w:rsidTr="00EF6E62">
        <w:tc>
          <w:tcPr>
            <w:tcW w:w="3003" w:type="dxa"/>
          </w:tcPr>
          <w:p w14:paraId="57ECCFC1"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(5) Did the authors investigate the influence of the prior specifications on the final model results through a detailed sensitivity analysis? Specifically, if informed priors were used in parameter estimation, then a sensitivity analysis should be reported. Similarly, a sensitivity analysis should be reported if Bayes </w:t>
            </w:r>
            <w:r>
              <w:rPr>
                <w:rFonts w:eastAsia="Arial"/>
                <w:color w:val="000000"/>
                <w:lang w:val="en-GB"/>
              </w:rPr>
              <w:t>determinant</w:t>
            </w:r>
            <w:r w:rsidRPr="00CD050D">
              <w:rPr>
                <w:rFonts w:eastAsia="Arial"/>
                <w:color w:val="000000"/>
                <w:lang w:val="en-GB"/>
              </w:rPr>
              <w:t xml:space="preserve">s were computed. This step ensures an assessment of </w:t>
            </w:r>
            <w:r w:rsidRPr="00CD050D">
              <w:rPr>
                <w:rFonts w:eastAsia="Arial"/>
                <w:color w:val="000000"/>
                <w:lang w:val="en-GB"/>
              </w:rPr>
              <w:lastRenderedPageBreak/>
              <w:t xml:space="preserve">the sensitivity of results to the choice of the prior. (Findings should be discussed in the Conclusion section of the article) </w:t>
            </w:r>
          </w:p>
        </w:tc>
        <w:tc>
          <w:tcPr>
            <w:tcW w:w="3003" w:type="dxa"/>
          </w:tcPr>
          <w:p w14:paraId="32EB05C4" w14:textId="77777777" w:rsidR="00E96487" w:rsidRPr="00CD050D" w:rsidRDefault="00E96487" w:rsidP="00EF6E62">
            <w:pPr>
              <w:spacing w:before="100" w:beforeAutospacing="1" w:after="100" w:afterAutospacing="1"/>
              <w:rPr>
                <w:rFonts w:eastAsia="Arial"/>
                <w:color w:val="000000"/>
                <w:lang w:val="en-GB"/>
              </w:rPr>
            </w:pPr>
            <w:r>
              <w:rPr>
                <w:rFonts w:eastAsia="Arial"/>
                <w:color w:val="000000"/>
                <w:lang w:val="en-GB"/>
              </w:rPr>
              <w:lastRenderedPageBreak/>
              <w:t>Yes</w:t>
            </w:r>
          </w:p>
        </w:tc>
        <w:tc>
          <w:tcPr>
            <w:tcW w:w="3004" w:type="dxa"/>
          </w:tcPr>
          <w:p w14:paraId="1A55643D" w14:textId="31D50C28" w:rsidR="008141DC" w:rsidRDefault="00E96487" w:rsidP="006B5A85">
            <w:pPr>
              <w:spacing w:before="100" w:beforeAutospacing="1" w:after="100" w:afterAutospacing="1"/>
              <w:rPr>
                <w:rFonts w:eastAsia="Arial"/>
                <w:color w:val="000000"/>
                <w:lang w:val="en-GB"/>
              </w:rPr>
            </w:pPr>
            <w:r w:rsidRPr="00CD050D">
              <w:rPr>
                <w:rFonts w:eastAsia="Arial"/>
                <w:color w:val="000000"/>
                <w:lang w:val="en-GB"/>
              </w:rPr>
              <w:t>The informed prior (</w:t>
            </w:r>
            <w:r w:rsidR="00393D1A" w:rsidRPr="00CD050D">
              <w:rPr>
                <w:rFonts w:eastAsia="Arial"/>
                <w:color w:val="000000"/>
                <w:lang w:val="en-GB"/>
              </w:rPr>
              <w:t>i.e.,</w:t>
            </w:r>
            <w:r w:rsidRPr="00CD050D">
              <w:rPr>
                <w:rFonts w:eastAsia="Arial"/>
                <w:color w:val="000000"/>
                <w:lang w:val="en-GB"/>
              </w:rPr>
              <w:t xml:space="preserve"> qualitative research</w:t>
            </w:r>
            <w:r w:rsidR="008141DC">
              <w:rPr>
                <w:rFonts w:eastAsia="Arial"/>
                <w:color w:val="000000"/>
                <w:lang w:val="en-GB"/>
              </w:rPr>
              <w:t xml:space="preserve"> elicited using expert task) </w:t>
            </w:r>
            <w:r w:rsidR="00393D1A" w:rsidRPr="00CD050D">
              <w:rPr>
                <w:rFonts w:eastAsia="Arial"/>
                <w:color w:val="000000"/>
                <w:lang w:val="en-GB"/>
              </w:rPr>
              <w:t xml:space="preserve">is </w:t>
            </w:r>
            <w:r w:rsidR="00393D1A">
              <w:rPr>
                <w:rFonts w:eastAsia="Arial"/>
                <w:color w:val="000000"/>
                <w:lang w:val="en-GB"/>
              </w:rPr>
              <w:t>included</w:t>
            </w:r>
            <w:r w:rsidR="008141DC">
              <w:rPr>
                <w:rFonts w:eastAsia="Arial"/>
                <w:color w:val="000000"/>
                <w:lang w:val="en-GB"/>
              </w:rPr>
              <w:t xml:space="preserve"> in the synthesis, </w:t>
            </w:r>
            <w:r>
              <w:rPr>
                <w:rFonts w:eastAsia="Arial"/>
                <w:color w:val="000000"/>
                <w:lang w:val="en-GB"/>
              </w:rPr>
              <w:t xml:space="preserve">therefore, the prior used in this review is intentionally subjective. </w:t>
            </w:r>
          </w:p>
          <w:p w14:paraId="62F36249" w14:textId="680CE823" w:rsidR="00393D1A" w:rsidRDefault="00393D1A" w:rsidP="006B5A85">
            <w:pPr>
              <w:spacing w:before="100" w:beforeAutospacing="1" w:after="100" w:afterAutospacing="1"/>
              <w:rPr>
                <w:rFonts w:eastAsia="Arial"/>
                <w:color w:val="000000"/>
                <w:lang w:val="en-GB"/>
              </w:rPr>
            </w:pPr>
            <w:r>
              <w:rPr>
                <w:rFonts w:eastAsia="Arial"/>
                <w:color w:val="000000"/>
                <w:lang w:val="en-GB"/>
              </w:rPr>
              <w:t xml:space="preserve">Figure 5 illustrates the findings with and without the prior. </w:t>
            </w:r>
          </w:p>
          <w:p w14:paraId="693CE62A" w14:textId="2B0AF7A7" w:rsidR="008141DC" w:rsidRDefault="008141DC" w:rsidP="008141DC">
            <w:pPr>
              <w:spacing w:before="100" w:beforeAutospacing="1" w:after="100" w:afterAutospacing="1"/>
              <w:rPr>
                <w:rFonts w:eastAsia="Arial"/>
                <w:color w:val="000000"/>
                <w:lang w:val="en-GB"/>
              </w:rPr>
            </w:pPr>
            <w:r>
              <w:rPr>
                <w:rFonts w:eastAsia="Arial"/>
                <w:color w:val="000000"/>
                <w:lang w:val="en-GB"/>
              </w:rPr>
              <w:t>We report the r</w:t>
            </w:r>
            <w:r>
              <w:rPr>
                <w:rFonts w:eastAsia="Arial"/>
                <w:color w:val="000000"/>
                <w:lang w:val="en-GB"/>
              </w:rPr>
              <w:t>esults of the sensitivity analysis</w:t>
            </w:r>
            <w:r>
              <w:rPr>
                <w:rFonts w:eastAsia="Arial"/>
                <w:color w:val="000000"/>
                <w:lang w:val="en-GB"/>
              </w:rPr>
              <w:t xml:space="preserve"> stratified by physical activity outcome in</w:t>
            </w:r>
            <w:r>
              <w:rPr>
                <w:rFonts w:eastAsia="Arial"/>
                <w:color w:val="000000"/>
                <w:lang w:val="en-GB"/>
              </w:rPr>
              <w:t xml:space="preserve"> supplement 8. </w:t>
            </w:r>
          </w:p>
          <w:p w14:paraId="15E12FC5" w14:textId="6056BE09" w:rsidR="008141DC" w:rsidRPr="00CD050D" w:rsidRDefault="008141DC" w:rsidP="006B5A85">
            <w:pPr>
              <w:spacing w:before="100" w:beforeAutospacing="1" w:after="100" w:afterAutospacing="1"/>
              <w:rPr>
                <w:rFonts w:eastAsia="Arial"/>
                <w:color w:val="000000"/>
                <w:lang w:val="en-GB"/>
              </w:rPr>
            </w:pPr>
          </w:p>
        </w:tc>
      </w:tr>
      <w:tr w:rsidR="00E96487" w:rsidRPr="00CD050D" w14:paraId="1B618CAD" w14:textId="77777777" w:rsidTr="00EF6E62">
        <w:tc>
          <w:tcPr>
            <w:tcW w:w="9010" w:type="dxa"/>
            <w:gridSpan w:val="3"/>
          </w:tcPr>
          <w:p w14:paraId="3ECEB77A" w14:textId="77777777" w:rsidR="00E96487" w:rsidRPr="00B400C7" w:rsidRDefault="00E96487" w:rsidP="00EF6E62">
            <w:pPr>
              <w:spacing w:before="100" w:beforeAutospacing="1" w:after="100" w:afterAutospacing="1"/>
              <w:jc w:val="center"/>
              <w:rPr>
                <w:rFonts w:eastAsia="Arial"/>
                <w:b/>
                <w:bCs/>
                <w:color w:val="000000"/>
                <w:lang w:val="en-GB"/>
              </w:rPr>
            </w:pPr>
            <w:r w:rsidRPr="00B400C7">
              <w:rPr>
                <w:rFonts w:eastAsia="Arial"/>
                <w:b/>
                <w:bCs/>
                <w:color w:val="000000"/>
                <w:lang w:val="en-GB"/>
              </w:rPr>
              <w:t>Points for consideration</w:t>
            </w:r>
          </w:p>
        </w:tc>
      </w:tr>
      <w:tr w:rsidR="00E96487" w:rsidRPr="00CD050D" w14:paraId="20A806FE" w14:textId="77777777" w:rsidTr="00EF6E62">
        <w:tc>
          <w:tcPr>
            <w:tcW w:w="3003" w:type="dxa"/>
          </w:tcPr>
          <w:p w14:paraId="085E9C06"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This information must be present so that readers can fully understand the model being estimated </w:t>
            </w:r>
          </w:p>
        </w:tc>
        <w:tc>
          <w:tcPr>
            <w:tcW w:w="3003" w:type="dxa"/>
          </w:tcPr>
          <w:p w14:paraId="3094371F"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Yes</w:t>
            </w:r>
          </w:p>
        </w:tc>
        <w:tc>
          <w:tcPr>
            <w:tcW w:w="3004" w:type="dxa"/>
          </w:tcPr>
          <w:p w14:paraId="411368CB" w14:textId="57F0C83C"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Present on p. </w:t>
            </w:r>
            <w:r w:rsidR="006E4BD0">
              <w:rPr>
                <w:rFonts w:eastAsia="Arial"/>
                <w:color w:val="000000"/>
                <w:lang w:val="en-GB"/>
              </w:rPr>
              <w:t>8</w:t>
            </w:r>
            <w:r w:rsidRPr="00CD050D">
              <w:rPr>
                <w:rFonts w:eastAsia="Arial"/>
                <w:color w:val="000000"/>
                <w:lang w:val="en-GB"/>
              </w:rPr>
              <w:t xml:space="preserve">. </w:t>
            </w:r>
            <w:r w:rsidR="00370DAE">
              <w:rPr>
                <w:rFonts w:eastAsia="Arial"/>
                <w:color w:val="000000"/>
                <w:lang w:val="en-GB"/>
              </w:rPr>
              <w:t>a</w:t>
            </w:r>
            <w:r w:rsidR="00B00554">
              <w:rPr>
                <w:rFonts w:eastAsia="Arial"/>
                <w:color w:val="000000"/>
                <w:lang w:val="en-GB"/>
              </w:rPr>
              <w:t xml:space="preserve">nd </w:t>
            </w:r>
            <w:r w:rsidRPr="00CD050D">
              <w:rPr>
                <w:rFonts w:eastAsia="Arial"/>
                <w:color w:val="000000"/>
                <w:lang w:val="en-GB"/>
              </w:rPr>
              <w:t>Figure 1</w:t>
            </w:r>
            <w:r w:rsidR="006E4BD0">
              <w:rPr>
                <w:rFonts w:eastAsia="Arial"/>
                <w:color w:val="000000"/>
                <w:lang w:val="en-GB"/>
              </w:rPr>
              <w:t xml:space="preserve">. </w:t>
            </w:r>
          </w:p>
        </w:tc>
      </w:tr>
      <w:tr w:rsidR="00E96487" w:rsidRPr="00CD050D" w14:paraId="71B7B11A" w14:textId="77777777" w:rsidTr="00EF6E62">
        <w:trPr>
          <w:trHeight w:val="1593"/>
        </w:trPr>
        <w:tc>
          <w:tcPr>
            <w:tcW w:w="3003" w:type="dxa"/>
          </w:tcPr>
          <w:p w14:paraId="6921108B"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If information is not provided about the priors, then there is not enough information to judge the merit of the rest of the article or proposal </w:t>
            </w:r>
          </w:p>
          <w:p w14:paraId="34848F45"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This information should be present so that future readers can reconstruct all analyses </w:t>
            </w:r>
          </w:p>
        </w:tc>
        <w:tc>
          <w:tcPr>
            <w:tcW w:w="3003" w:type="dxa"/>
          </w:tcPr>
          <w:p w14:paraId="5C791DAF"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Information provided</w:t>
            </w:r>
          </w:p>
        </w:tc>
        <w:tc>
          <w:tcPr>
            <w:tcW w:w="3004" w:type="dxa"/>
          </w:tcPr>
          <w:p w14:paraId="2D74B7B0" w14:textId="2CBB2B58" w:rsidR="00E96487" w:rsidRPr="00CD050D" w:rsidRDefault="005016AC" w:rsidP="00EF6E62">
            <w:pPr>
              <w:spacing w:before="100" w:beforeAutospacing="1" w:after="100" w:afterAutospacing="1"/>
              <w:rPr>
                <w:rFonts w:eastAsia="Arial"/>
                <w:color w:val="000000"/>
                <w:lang w:val="en-GB"/>
              </w:rPr>
            </w:pPr>
            <w:r>
              <w:rPr>
                <w:rFonts w:eastAsia="Arial"/>
                <w:color w:val="000000"/>
                <w:lang w:val="en-GB"/>
              </w:rPr>
              <w:t>Prior is described on p8 in the main text, and i</w:t>
            </w:r>
            <w:r w:rsidR="00E96487" w:rsidRPr="00CD050D">
              <w:rPr>
                <w:rFonts w:eastAsia="Arial"/>
                <w:color w:val="000000"/>
                <w:lang w:val="en-GB"/>
              </w:rPr>
              <w:t xml:space="preserve">nformation on the prior is provided </w:t>
            </w:r>
            <w:r w:rsidR="006E4BD0">
              <w:rPr>
                <w:rFonts w:eastAsia="Arial"/>
                <w:color w:val="000000"/>
                <w:lang w:val="en-GB"/>
              </w:rPr>
              <w:t>in supplement 3</w:t>
            </w:r>
          </w:p>
        </w:tc>
      </w:tr>
      <w:tr w:rsidR="00E96487" w:rsidRPr="00CD050D" w14:paraId="2EE826F9" w14:textId="77777777" w:rsidTr="00EF6E62">
        <w:tc>
          <w:tcPr>
            <w:tcW w:w="3003" w:type="dxa"/>
          </w:tcPr>
          <w:p w14:paraId="2F122E4E"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The method for assessing convergence must be stated. It is important that a thorough assessment of convergence is present. Results will be meaningless without this information. All listed information should be present so that future readers can reconstruct all analyses </w:t>
            </w:r>
          </w:p>
        </w:tc>
        <w:tc>
          <w:tcPr>
            <w:tcW w:w="3003" w:type="dxa"/>
          </w:tcPr>
          <w:p w14:paraId="6787238D"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Yes</w:t>
            </w:r>
          </w:p>
        </w:tc>
        <w:tc>
          <w:tcPr>
            <w:tcW w:w="3004" w:type="dxa"/>
          </w:tcPr>
          <w:p w14:paraId="4BDA4CAE" w14:textId="225CBA2A" w:rsidR="00DE206E" w:rsidRDefault="005016AC" w:rsidP="00EF6E62">
            <w:pPr>
              <w:spacing w:before="100" w:beforeAutospacing="1" w:after="100" w:afterAutospacing="1"/>
              <w:rPr>
                <w:rFonts w:eastAsia="Arial"/>
                <w:color w:val="000000"/>
                <w:lang w:val="en-GB"/>
              </w:rPr>
            </w:pPr>
            <w:r>
              <w:rPr>
                <w:rFonts w:eastAsia="Arial"/>
                <w:color w:val="000000"/>
                <w:lang w:val="en-GB"/>
              </w:rPr>
              <w:t xml:space="preserve">The analysis </w:t>
            </w:r>
            <w:r w:rsidR="00A8172D">
              <w:rPr>
                <w:rFonts w:eastAsia="Arial"/>
                <w:color w:val="000000"/>
                <w:lang w:val="en-GB"/>
              </w:rPr>
              <w:t xml:space="preserve">code </w:t>
            </w:r>
            <w:r>
              <w:rPr>
                <w:rFonts w:eastAsia="Arial"/>
                <w:color w:val="000000"/>
                <w:lang w:val="en-GB"/>
              </w:rPr>
              <w:t xml:space="preserve">is published in the GitHub repository: </w:t>
            </w:r>
          </w:p>
          <w:p w14:paraId="466BC16C" w14:textId="7A3180AD" w:rsidR="00E96487" w:rsidRPr="00CD050D" w:rsidRDefault="005805A1" w:rsidP="00EF6E62">
            <w:pPr>
              <w:spacing w:before="100" w:beforeAutospacing="1" w:after="100" w:afterAutospacing="1"/>
              <w:rPr>
                <w:rFonts w:eastAsia="Arial"/>
                <w:color w:val="000000"/>
                <w:lang w:val="en-GB"/>
              </w:rPr>
            </w:pPr>
            <w:hyperlink r:id="rId6" w:history="1">
              <w:r w:rsidRPr="00D01082">
                <w:rPr>
                  <w:rStyle w:val="Hyperlink"/>
                </w:rPr>
                <w:t>https:/</w:t>
              </w:r>
              <w:r w:rsidRPr="00D01082">
                <w:rPr>
                  <w:rStyle w:val="Hyperlink"/>
                </w:rPr>
                <w:t>/</w:t>
              </w:r>
              <w:r w:rsidRPr="00D01082">
                <w:rPr>
                  <w:rStyle w:val="Hyperlink"/>
                </w:rPr>
                <w:t>github</w:t>
              </w:r>
              <w:r w:rsidRPr="00D01082">
                <w:rPr>
                  <w:rStyle w:val="Hyperlink"/>
                </w:rPr>
                <w:t>.</w:t>
              </w:r>
              <w:r w:rsidRPr="00D01082">
                <w:rPr>
                  <w:rStyle w:val="Hyperlink"/>
                </w:rPr>
                <w:t>com/AliyaAM/bayesian_met</w:t>
              </w:r>
              <w:r w:rsidRPr="00D01082">
                <w:rPr>
                  <w:rStyle w:val="Hyperlink"/>
                </w:rPr>
                <w:t>a</w:t>
              </w:r>
              <w:r w:rsidRPr="00D01082">
                <w:rPr>
                  <w:rStyle w:val="Hyperlink"/>
                </w:rPr>
                <w:t>_analysis</w:t>
              </w:r>
            </w:hyperlink>
            <w:r w:rsidR="00DE206E">
              <w:t>.</w:t>
            </w:r>
          </w:p>
        </w:tc>
      </w:tr>
      <w:tr w:rsidR="00E96487" w:rsidRPr="00CD050D" w14:paraId="0F2E5354" w14:textId="77777777" w:rsidTr="00EF6E62">
        <w:tc>
          <w:tcPr>
            <w:tcW w:w="3003" w:type="dxa"/>
          </w:tcPr>
          <w:p w14:paraId="1B2BF706" w14:textId="77777777"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If a sensitivity analysis was not conducted on informed priors, then it is not clear how much of an impact the priors may be having on model results. This is an imperative step to ensure conclusions are not being overstated or exaggerated based on findings </w:t>
            </w:r>
          </w:p>
        </w:tc>
        <w:tc>
          <w:tcPr>
            <w:tcW w:w="3003" w:type="dxa"/>
          </w:tcPr>
          <w:p w14:paraId="00B06F7C" w14:textId="77777777" w:rsidR="00E96487" w:rsidRPr="00CD050D" w:rsidRDefault="00E96487" w:rsidP="00EF6E62">
            <w:pPr>
              <w:spacing w:before="100" w:beforeAutospacing="1" w:after="100" w:afterAutospacing="1"/>
              <w:rPr>
                <w:rFonts w:eastAsia="Arial"/>
                <w:color w:val="000000"/>
                <w:lang w:val="en-GB"/>
              </w:rPr>
            </w:pPr>
            <w:r>
              <w:rPr>
                <w:rFonts w:eastAsia="Arial"/>
                <w:color w:val="000000"/>
                <w:lang w:val="en-GB"/>
              </w:rPr>
              <w:t>Yes</w:t>
            </w:r>
            <w:r w:rsidRPr="00CD050D">
              <w:rPr>
                <w:rFonts w:eastAsia="Arial"/>
                <w:color w:val="000000"/>
                <w:lang w:val="en-GB"/>
              </w:rPr>
              <w:t>, please see comments</w:t>
            </w:r>
          </w:p>
        </w:tc>
        <w:tc>
          <w:tcPr>
            <w:tcW w:w="3004" w:type="dxa"/>
          </w:tcPr>
          <w:p w14:paraId="369721A4" w14:textId="75B94A50" w:rsidR="00E96487" w:rsidRPr="00CD050D"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The informed </w:t>
            </w:r>
            <w:r w:rsidR="00A8172D" w:rsidRPr="00CD050D">
              <w:rPr>
                <w:rFonts w:eastAsia="Arial"/>
                <w:color w:val="000000"/>
                <w:lang w:val="en-GB"/>
              </w:rPr>
              <w:t>prior is</w:t>
            </w:r>
            <w:r w:rsidRPr="00CD050D">
              <w:rPr>
                <w:rFonts w:eastAsia="Arial"/>
                <w:color w:val="000000"/>
                <w:lang w:val="en-GB"/>
              </w:rPr>
              <w:t xml:space="preserve"> </w:t>
            </w:r>
            <w:r>
              <w:rPr>
                <w:rFonts w:eastAsia="Arial"/>
                <w:color w:val="000000"/>
                <w:lang w:val="en-GB"/>
              </w:rPr>
              <w:t xml:space="preserve">the </w:t>
            </w:r>
            <w:r w:rsidRPr="00CD050D">
              <w:rPr>
                <w:rFonts w:eastAsia="Arial"/>
                <w:color w:val="000000"/>
                <w:lang w:val="en-GB"/>
              </w:rPr>
              <w:t xml:space="preserve">qualitative evidence that is being </w:t>
            </w:r>
            <w:r>
              <w:rPr>
                <w:rFonts w:eastAsia="Arial"/>
                <w:color w:val="000000"/>
                <w:lang w:val="en-GB"/>
              </w:rPr>
              <w:t>synthesised</w:t>
            </w:r>
            <w:r w:rsidRPr="00CD050D">
              <w:rPr>
                <w:rFonts w:eastAsia="Arial"/>
                <w:color w:val="000000"/>
                <w:lang w:val="en-GB"/>
              </w:rPr>
              <w:t xml:space="preserve"> as part of the main </w:t>
            </w:r>
            <w:proofErr w:type="gramStart"/>
            <w:r w:rsidRPr="00CD050D">
              <w:rPr>
                <w:rFonts w:eastAsia="Arial"/>
                <w:color w:val="000000"/>
                <w:lang w:val="en-GB"/>
              </w:rPr>
              <w:t>analysis,  not</w:t>
            </w:r>
            <w:proofErr w:type="gramEnd"/>
            <w:r w:rsidRPr="00CD050D">
              <w:rPr>
                <w:rFonts w:eastAsia="Arial"/>
                <w:color w:val="000000"/>
                <w:lang w:val="en-GB"/>
              </w:rPr>
              <w:t xml:space="preserve"> sensitivity analysis. </w:t>
            </w:r>
          </w:p>
          <w:p w14:paraId="5EF256F9" w14:textId="398AF6D1" w:rsidR="00E96487" w:rsidRDefault="00E96487" w:rsidP="00EF6E62">
            <w:pPr>
              <w:spacing w:before="100" w:beforeAutospacing="1" w:after="100" w:afterAutospacing="1"/>
              <w:rPr>
                <w:rFonts w:eastAsia="Arial"/>
                <w:color w:val="000000"/>
                <w:lang w:val="en-GB"/>
              </w:rPr>
            </w:pPr>
            <w:r w:rsidRPr="00CD050D">
              <w:rPr>
                <w:rFonts w:eastAsia="Arial"/>
                <w:color w:val="000000"/>
                <w:lang w:val="en-GB"/>
              </w:rPr>
              <w:t xml:space="preserve">The impact of the prior (qualitative evidence) is being assessed in this review. </w:t>
            </w:r>
            <w:r w:rsidRPr="00CD050D">
              <w:rPr>
                <w:rFonts w:eastAsia="Arial" w:hint="eastAsia"/>
                <w:color w:val="000000"/>
                <w:lang w:val="en-GB"/>
              </w:rPr>
              <w:t>T</w:t>
            </w:r>
            <w:r w:rsidRPr="00CD050D">
              <w:rPr>
                <w:rFonts w:eastAsia="Arial"/>
                <w:color w:val="000000"/>
                <w:lang w:val="en-GB"/>
              </w:rPr>
              <w:t xml:space="preserve">o evaluate the impact of qualitative prior, the Bayesian meta-analysis results with and without the prior are compared in figure </w:t>
            </w:r>
            <w:r w:rsidR="005805A1">
              <w:rPr>
                <w:rFonts w:eastAsia="Arial"/>
                <w:color w:val="000000"/>
                <w:lang w:val="en-GB"/>
              </w:rPr>
              <w:t>5</w:t>
            </w:r>
            <w:r w:rsidRPr="00CD050D">
              <w:rPr>
                <w:rFonts w:eastAsia="Arial"/>
                <w:color w:val="000000"/>
                <w:lang w:val="en-GB"/>
              </w:rPr>
              <w:t xml:space="preserve">. </w:t>
            </w:r>
          </w:p>
          <w:p w14:paraId="443B8108" w14:textId="39D1E301" w:rsidR="006B5A85" w:rsidRDefault="006B5A85" w:rsidP="00EF6E62">
            <w:pPr>
              <w:spacing w:before="100" w:beforeAutospacing="1" w:after="100" w:afterAutospacing="1"/>
              <w:rPr>
                <w:rFonts w:eastAsia="Arial"/>
                <w:color w:val="000000"/>
                <w:lang w:val="en-GB"/>
              </w:rPr>
            </w:pPr>
          </w:p>
          <w:p w14:paraId="43FE61B3" w14:textId="34150087" w:rsidR="006B5A85" w:rsidRDefault="006B5A85" w:rsidP="00EF6E62">
            <w:pPr>
              <w:spacing w:before="100" w:beforeAutospacing="1" w:after="100" w:afterAutospacing="1"/>
              <w:rPr>
                <w:rFonts w:eastAsia="Arial"/>
                <w:color w:val="000000"/>
                <w:lang w:val="en-GB"/>
              </w:rPr>
            </w:pPr>
            <w:r>
              <w:rPr>
                <w:rFonts w:eastAsia="Arial"/>
                <w:color w:val="000000"/>
                <w:lang w:val="en-GB"/>
              </w:rPr>
              <w:t xml:space="preserve">Sensitivity analysis stratified by physical activity outcome is reported in supplement 8. </w:t>
            </w:r>
          </w:p>
          <w:p w14:paraId="11FF6E12" w14:textId="77777777" w:rsidR="00E96487" w:rsidRPr="00CD050D" w:rsidRDefault="00E96487" w:rsidP="00EF6E62">
            <w:pPr>
              <w:spacing w:before="100" w:beforeAutospacing="1" w:after="100" w:afterAutospacing="1"/>
              <w:rPr>
                <w:rFonts w:eastAsia="Arial"/>
                <w:color w:val="000000"/>
                <w:lang w:val="en-GB"/>
              </w:rPr>
            </w:pPr>
          </w:p>
        </w:tc>
      </w:tr>
    </w:tbl>
    <w:p w14:paraId="7F3F6620" w14:textId="77777777" w:rsidR="00E96487" w:rsidRPr="00CD050D" w:rsidRDefault="00E96487" w:rsidP="00E96487">
      <w:pPr>
        <w:pStyle w:val="Pararagh"/>
      </w:pPr>
    </w:p>
    <w:p w14:paraId="60368DBA" w14:textId="61258DF2" w:rsidR="00FB0C22" w:rsidRDefault="00FB0C22">
      <w:r>
        <w:br w:type="page"/>
      </w:r>
    </w:p>
    <w:p w14:paraId="78C37373" w14:textId="5897939B" w:rsidR="002C3F28" w:rsidRDefault="00FB0C22">
      <w:r>
        <w:lastRenderedPageBreak/>
        <w:t>Bibliography</w:t>
      </w:r>
    </w:p>
    <w:p w14:paraId="3E859663" w14:textId="77777777" w:rsidR="009248B4" w:rsidRPr="009248B4" w:rsidRDefault="00FB0C22">
      <w:pPr>
        <w:widowControl w:val="0"/>
        <w:autoSpaceDE w:val="0"/>
        <w:autoSpaceDN w:val="0"/>
        <w:adjustRightInd w:val="0"/>
        <w:rPr>
          <w:noProof/>
        </w:rPr>
      </w:pPr>
      <w:r>
        <w:fldChar w:fldCharType="begin"/>
      </w:r>
      <w:r w:rsidR="009248B4">
        <w:instrText>ADDIN F1000_CSL_BIBLIOGRAPHY</w:instrText>
      </w:r>
      <w:r>
        <w:fldChar w:fldCharType="separate"/>
      </w:r>
    </w:p>
    <w:p w14:paraId="25E721E4" w14:textId="77777777" w:rsidR="009248B4" w:rsidRPr="009248B4" w:rsidRDefault="009248B4">
      <w:pPr>
        <w:widowControl w:val="0"/>
        <w:autoSpaceDE w:val="0"/>
        <w:autoSpaceDN w:val="0"/>
        <w:adjustRightInd w:val="0"/>
        <w:ind w:left="440" w:hanging="440"/>
        <w:rPr>
          <w:noProof/>
        </w:rPr>
      </w:pPr>
      <w:r w:rsidRPr="009248B4">
        <w:rPr>
          <w:noProof/>
        </w:rPr>
        <w:t xml:space="preserve">1. </w:t>
      </w:r>
      <w:r w:rsidRPr="009248B4">
        <w:rPr>
          <w:noProof/>
        </w:rPr>
        <w:tab/>
        <w:t xml:space="preserve">Depaoli S, Rus HM, Clifton JP, van de Schoot R, Tiemensma J. An introduction to Bayesian statistics in health psychology. Health Psychol Rev. 2017 Jul 11;11(3):248–64. </w:t>
      </w:r>
    </w:p>
    <w:p w14:paraId="4A0692F9" w14:textId="2F0BFE12" w:rsidR="00FB0C22" w:rsidRDefault="00FB0C22" w:rsidP="009248B4">
      <w:pPr>
        <w:widowControl w:val="0"/>
        <w:autoSpaceDE w:val="0"/>
        <w:autoSpaceDN w:val="0"/>
        <w:adjustRightInd w:val="0"/>
      </w:pPr>
      <w:r>
        <w:fldChar w:fldCharType="end"/>
      </w:r>
    </w:p>
    <w:sectPr w:rsidR="00FB0C22" w:rsidSect="0012427D">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5BD0B" w14:textId="77777777" w:rsidR="000461C2" w:rsidRDefault="000461C2" w:rsidP="009D2690">
      <w:r>
        <w:separator/>
      </w:r>
    </w:p>
  </w:endnote>
  <w:endnote w:type="continuationSeparator" w:id="0">
    <w:p w14:paraId="6DF835BD" w14:textId="77777777" w:rsidR="000461C2" w:rsidRDefault="000461C2" w:rsidP="009D2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2461938"/>
      <w:docPartObj>
        <w:docPartGallery w:val="Page Numbers (Bottom of Page)"/>
        <w:docPartUnique/>
      </w:docPartObj>
    </w:sdtPr>
    <w:sdtContent>
      <w:p w14:paraId="0301941A" w14:textId="5B06275D" w:rsidR="009D2690" w:rsidRDefault="009D2690" w:rsidP="009D2690">
        <w:pPr>
          <w:pStyle w:val="Footer"/>
          <w:framePr w:wrap="none" w:vAnchor="text" w:hAnchor="margin" w:xAlign="right" w:y="1"/>
          <w:rPr>
            <w:rStyle w:val="PageNumber"/>
          </w:rPr>
        </w:pPr>
        <w:ins w:id="0" w:author="Aliya Amirova" w:date="2022-02-21T19:36:00Z">
          <w:r>
            <w:rPr>
              <w:rStyle w:val="PageNumber"/>
            </w:rPr>
            <w:fldChar w:fldCharType="begin"/>
          </w:r>
          <w:r>
            <w:rPr>
              <w:rStyle w:val="PageNumber"/>
            </w:rPr>
            <w:instrText xml:space="preserve"> </w:instrText>
          </w:r>
        </w:ins>
        <w:r>
          <w:rPr>
            <w:rStyle w:val="PageNumber"/>
          </w:rPr>
          <w:instrText>PAGE</w:instrText>
        </w:r>
        <w:ins w:id="1" w:author="Aliya Amirova" w:date="2022-02-21T19:36:00Z">
          <w:r>
            <w:rPr>
              <w:rStyle w:val="PageNumber"/>
            </w:rPr>
            <w:instrText xml:space="preserve"> </w:instrText>
          </w:r>
          <w:r>
            <w:rPr>
              <w:rStyle w:val="PageNumber"/>
            </w:rPr>
            <w:fldChar w:fldCharType="end"/>
          </w:r>
        </w:ins>
      </w:p>
    </w:sdtContent>
  </w:sdt>
  <w:p w14:paraId="1F43B19D" w14:textId="77777777" w:rsidR="009D2690" w:rsidRDefault="009D2690" w:rsidP="009D2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3818787"/>
      <w:docPartObj>
        <w:docPartGallery w:val="Page Numbers (Bottom of Page)"/>
        <w:docPartUnique/>
      </w:docPartObj>
    </w:sdtPr>
    <w:sdtContent>
      <w:p w14:paraId="038D7985" w14:textId="70F06043" w:rsidR="009D2690" w:rsidRDefault="009D2690" w:rsidP="009D26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44FC3D" w14:textId="77777777" w:rsidR="009D2690" w:rsidRDefault="009D2690" w:rsidP="009D2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15B3B" w14:textId="77777777" w:rsidR="000461C2" w:rsidRDefault="000461C2" w:rsidP="009D2690">
      <w:r>
        <w:separator/>
      </w:r>
    </w:p>
  </w:footnote>
  <w:footnote w:type="continuationSeparator" w:id="0">
    <w:p w14:paraId="020B567E" w14:textId="77777777" w:rsidR="000461C2" w:rsidRDefault="000461C2" w:rsidP="009D269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ya Amirova">
    <w15:presenceInfo w15:providerId="None" w15:userId="Aliya Amir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87"/>
    <w:rsid w:val="000161EC"/>
    <w:rsid w:val="000461C2"/>
    <w:rsid w:val="000465E3"/>
    <w:rsid w:val="00116314"/>
    <w:rsid w:val="0012427D"/>
    <w:rsid w:val="001351A1"/>
    <w:rsid w:val="003272FA"/>
    <w:rsid w:val="00370DAE"/>
    <w:rsid w:val="00393D1A"/>
    <w:rsid w:val="003C4F08"/>
    <w:rsid w:val="003F074F"/>
    <w:rsid w:val="004351CF"/>
    <w:rsid w:val="00471BDD"/>
    <w:rsid w:val="004C55BF"/>
    <w:rsid w:val="004E6E81"/>
    <w:rsid w:val="005016AC"/>
    <w:rsid w:val="00510030"/>
    <w:rsid w:val="005115C5"/>
    <w:rsid w:val="00524082"/>
    <w:rsid w:val="005805A1"/>
    <w:rsid w:val="005B0AE4"/>
    <w:rsid w:val="005F1471"/>
    <w:rsid w:val="005F48E7"/>
    <w:rsid w:val="006605AF"/>
    <w:rsid w:val="00692B41"/>
    <w:rsid w:val="006B5A85"/>
    <w:rsid w:val="006E4BD0"/>
    <w:rsid w:val="00755DEB"/>
    <w:rsid w:val="007A4BFD"/>
    <w:rsid w:val="008141DC"/>
    <w:rsid w:val="00852118"/>
    <w:rsid w:val="00871DD2"/>
    <w:rsid w:val="008B239C"/>
    <w:rsid w:val="008D4A6D"/>
    <w:rsid w:val="008F7C9D"/>
    <w:rsid w:val="00915574"/>
    <w:rsid w:val="009248B4"/>
    <w:rsid w:val="009D2690"/>
    <w:rsid w:val="00A0094C"/>
    <w:rsid w:val="00A40D16"/>
    <w:rsid w:val="00A8172D"/>
    <w:rsid w:val="00AD45EC"/>
    <w:rsid w:val="00B00554"/>
    <w:rsid w:val="00B467C9"/>
    <w:rsid w:val="00C15302"/>
    <w:rsid w:val="00CA0193"/>
    <w:rsid w:val="00DE206E"/>
    <w:rsid w:val="00E33E29"/>
    <w:rsid w:val="00E96487"/>
    <w:rsid w:val="00EF18A1"/>
    <w:rsid w:val="00FA7F10"/>
    <w:rsid w:val="00FB0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1D4E61"/>
  <w15:chartTrackingRefBased/>
  <w15:docId w15:val="{41947D2D-36A1-C043-BD2E-1404ACE2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48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rsid w:val="00E96487"/>
    <w:pPr>
      <w:spacing w:after="160"/>
      <w:jc w:val="both"/>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rsid w:val="00E96487"/>
    <w:rPr>
      <w:rFonts w:ascii="Arial" w:eastAsia="Arial" w:hAnsi="Arial" w:cs="Arial"/>
      <w:color w:val="000000"/>
      <w:sz w:val="20"/>
      <w:szCs w:val="20"/>
      <w:lang w:eastAsia="en-GB"/>
    </w:rPr>
  </w:style>
  <w:style w:type="paragraph" w:customStyle="1" w:styleId="Pararagh">
    <w:name w:val="Pararagh"/>
    <w:basedOn w:val="Normal"/>
    <w:qFormat/>
    <w:rsid w:val="00E96487"/>
    <w:pPr>
      <w:spacing w:after="160" w:line="360" w:lineRule="auto"/>
      <w:ind w:left="142" w:right="95" w:firstLine="567"/>
      <w:jc w:val="both"/>
    </w:pPr>
    <w:rPr>
      <w:rFonts w:eastAsia="Arial"/>
      <w:color w:val="000000"/>
      <w:sz w:val="20"/>
      <w:szCs w:val="20"/>
    </w:rPr>
  </w:style>
  <w:style w:type="character" w:styleId="CommentReference">
    <w:name w:val="annotation reference"/>
    <w:uiPriority w:val="99"/>
    <w:unhideWhenUsed/>
    <w:qFormat/>
    <w:rsid w:val="00E96487"/>
    <w:rPr>
      <w:sz w:val="16"/>
      <w:szCs w:val="16"/>
    </w:rPr>
  </w:style>
  <w:style w:type="table" w:styleId="TableGrid">
    <w:name w:val="Table Grid"/>
    <w:basedOn w:val="TableNormal"/>
    <w:uiPriority w:val="39"/>
    <w:rsid w:val="00E96487"/>
    <w:rPr>
      <w:rFonts w:ascii="Cambria" w:eastAsia="MS Mincho" w:hAnsi="Cambria" w:cs="Arial"/>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B239C"/>
    <w:pPr>
      <w:spacing w:after="0"/>
      <w:jc w:val="left"/>
    </w:pPr>
    <w:rPr>
      <w:rFonts w:ascii="Times New Roman" w:eastAsia="Times New Roman" w:hAnsi="Times New Roman" w:cs="Times New Roman"/>
      <w:b/>
      <w:bCs/>
      <w:color w:val="auto"/>
    </w:rPr>
  </w:style>
  <w:style w:type="character" w:customStyle="1" w:styleId="CommentSubjectChar">
    <w:name w:val="Comment Subject Char"/>
    <w:basedOn w:val="CommentTextChar"/>
    <w:link w:val="CommentSubject"/>
    <w:uiPriority w:val="99"/>
    <w:semiHidden/>
    <w:rsid w:val="008B239C"/>
    <w:rPr>
      <w:rFonts w:ascii="Times New Roman" w:eastAsia="Times New Roman" w:hAnsi="Times New Roman" w:cs="Times New Roman"/>
      <w:b/>
      <w:bCs/>
      <w:color w:val="000000"/>
      <w:sz w:val="20"/>
      <w:szCs w:val="20"/>
      <w:lang w:eastAsia="en-GB"/>
    </w:rPr>
  </w:style>
  <w:style w:type="paragraph" w:styleId="Footer">
    <w:name w:val="footer"/>
    <w:basedOn w:val="Normal"/>
    <w:link w:val="FooterChar"/>
    <w:uiPriority w:val="99"/>
    <w:unhideWhenUsed/>
    <w:rsid w:val="009D2690"/>
    <w:pPr>
      <w:tabs>
        <w:tab w:val="center" w:pos="4513"/>
        <w:tab w:val="right" w:pos="9026"/>
      </w:tabs>
    </w:pPr>
  </w:style>
  <w:style w:type="character" w:customStyle="1" w:styleId="FooterChar">
    <w:name w:val="Footer Char"/>
    <w:basedOn w:val="DefaultParagraphFont"/>
    <w:link w:val="Footer"/>
    <w:uiPriority w:val="99"/>
    <w:rsid w:val="009D2690"/>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9D2690"/>
  </w:style>
  <w:style w:type="paragraph" w:styleId="Revision">
    <w:name w:val="Revision"/>
    <w:hidden/>
    <w:uiPriority w:val="99"/>
    <w:semiHidden/>
    <w:rsid w:val="009D2690"/>
    <w:rPr>
      <w:rFonts w:ascii="Times New Roman" w:eastAsia="Times New Roman" w:hAnsi="Times New Roman" w:cs="Times New Roman"/>
      <w:lang w:eastAsia="en-GB"/>
    </w:rPr>
  </w:style>
  <w:style w:type="paragraph" w:styleId="Header">
    <w:name w:val="header"/>
    <w:basedOn w:val="Normal"/>
    <w:link w:val="HeaderChar"/>
    <w:uiPriority w:val="99"/>
    <w:unhideWhenUsed/>
    <w:rsid w:val="009D2690"/>
    <w:pPr>
      <w:tabs>
        <w:tab w:val="center" w:pos="4513"/>
        <w:tab w:val="right" w:pos="9026"/>
      </w:tabs>
    </w:pPr>
  </w:style>
  <w:style w:type="character" w:customStyle="1" w:styleId="HeaderChar">
    <w:name w:val="Header Char"/>
    <w:basedOn w:val="DefaultParagraphFont"/>
    <w:link w:val="Header"/>
    <w:uiPriority w:val="99"/>
    <w:rsid w:val="009D2690"/>
    <w:rPr>
      <w:rFonts w:ascii="Times New Roman" w:eastAsia="Times New Roman" w:hAnsi="Times New Roman" w:cs="Times New Roman"/>
      <w:lang w:eastAsia="en-GB"/>
    </w:rPr>
  </w:style>
  <w:style w:type="character" w:styleId="Hyperlink">
    <w:name w:val="Hyperlink"/>
    <w:uiPriority w:val="99"/>
    <w:unhideWhenUsed/>
    <w:rsid w:val="00DE206E"/>
    <w:rPr>
      <w:color w:val="0000FF"/>
      <w:u w:val="single"/>
    </w:rPr>
  </w:style>
  <w:style w:type="character" w:styleId="UnresolvedMention">
    <w:name w:val="Unresolved Mention"/>
    <w:basedOn w:val="DefaultParagraphFont"/>
    <w:uiPriority w:val="99"/>
    <w:semiHidden/>
    <w:unhideWhenUsed/>
    <w:rsid w:val="00DE206E"/>
    <w:rPr>
      <w:color w:val="605E5C"/>
      <w:shd w:val="clear" w:color="auto" w:fill="E1DFDD"/>
    </w:rPr>
  </w:style>
  <w:style w:type="character" w:styleId="FollowedHyperlink">
    <w:name w:val="FollowedHyperlink"/>
    <w:basedOn w:val="DefaultParagraphFont"/>
    <w:uiPriority w:val="99"/>
    <w:semiHidden/>
    <w:unhideWhenUsed/>
    <w:rsid w:val="005805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iyaAM/bayesian_meta_analysis" TargetMode="Externa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999</Words>
  <Characters>5359</Characters>
  <Application>Microsoft Office Word</Application>
  <DocSecurity>0</DocSecurity>
  <Lines>95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Amirova</dc:creator>
  <cp:keywords/>
  <dc:description/>
  <cp:lastModifiedBy>Aliya Amirova</cp:lastModifiedBy>
  <cp:revision>34</cp:revision>
  <dcterms:created xsi:type="dcterms:W3CDTF">2021-07-09T14:49:00Z</dcterms:created>
  <dcterms:modified xsi:type="dcterms:W3CDTF">2022-02-21T20:33:00Z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http://www.zotero.org/styles/vancouver</vt:lpwstr>
  </property>
  <property fmtid="{D5CDD505-2E9C-101B-9397-08002B2CF9AE}" pid="3" name="InsertAsFootnote">
    <vt:lpwstr>0</vt:lpwstr>
  </property>
</Properties>
</file>