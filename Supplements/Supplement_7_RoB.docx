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48AB" w14:textId="77777777" w:rsidR="002E09CA" w:rsidRPr="008243DD" w:rsidRDefault="002E09CA" w:rsidP="002E09CA">
      <w:pPr>
        <w:pStyle w:val="Table"/>
        <w:rPr>
          <w:rFonts w:ascii="Arial" w:hAnsi="Arial" w:cs="Arial"/>
          <w:sz w:val="36"/>
          <w:szCs w:val="36"/>
        </w:rPr>
      </w:pPr>
      <w:bookmarkStart w:id="0" w:name="_Toc54133521"/>
      <w:bookmarkStart w:id="1" w:name="_Toc54344691"/>
      <w:r w:rsidRPr="008243DD">
        <w:rPr>
          <w:rFonts w:ascii="Arial" w:hAnsi="Arial" w:cs="Arial"/>
          <w:sz w:val="36"/>
          <w:szCs w:val="36"/>
        </w:rPr>
        <w:t>Supplement 7. Risk of bias (study-level)</w:t>
      </w:r>
    </w:p>
    <w:p w14:paraId="7D97F88B" w14:textId="3DCD70B9" w:rsidR="00BB0DD4" w:rsidRPr="00327089" w:rsidRDefault="00BB0DD4" w:rsidP="00327089">
      <w:pPr>
        <w:rPr>
          <w:sz w:val="20"/>
          <w:szCs w:val="20"/>
        </w:rPr>
      </w:pPr>
      <w:r w:rsidRPr="00327089">
        <w:rPr>
          <w:sz w:val="20"/>
          <w:szCs w:val="20"/>
        </w:rPr>
        <w:t>Tools used for the risk of bias assessment</w:t>
      </w:r>
      <w:bookmarkEnd w:id="0"/>
      <w:bookmarkEnd w:id="1"/>
      <w:r w:rsidRPr="00327089">
        <w:rPr>
          <w:sz w:val="20"/>
          <w:szCs w:val="20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6237"/>
      </w:tblGrid>
      <w:tr w:rsidR="00BB0DD4" w:rsidRPr="001344E4" w14:paraId="29305517" w14:textId="77777777" w:rsidTr="00BA0686">
        <w:trPr>
          <w:tblHeader/>
          <w:tblCellSpacing w:w="15" w:type="dxa"/>
          <w:jc w:val="center"/>
        </w:trPr>
        <w:tc>
          <w:tcPr>
            <w:tcW w:w="208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A26D638" w14:textId="77777777" w:rsidR="00BB0DD4" w:rsidRPr="00261E0D" w:rsidRDefault="00BB0DD4" w:rsidP="00BA0686">
            <w:pPr>
              <w:ind w:left="161" w:right="-187"/>
              <w:rPr>
                <w:b/>
                <w:bCs/>
                <w:color w:val="000000"/>
                <w:sz w:val="16"/>
                <w:szCs w:val="16"/>
              </w:rPr>
            </w:pPr>
            <w:r w:rsidRPr="00261E0D">
              <w:rPr>
                <w:b/>
                <w:bCs/>
                <w:i/>
                <w:iCs/>
                <w:color w:val="000000"/>
                <w:sz w:val="16"/>
                <w:szCs w:val="16"/>
              </w:rPr>
              <w:t>Bias domain</w:t>
            </w: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F50792" w14:textId="77777777" w:rsidR="00BB0DD4" w:rsidRPr="00261E0D" w:rsidRDefault="00BB0DD4" w:rsidP="00BA0686">
            <w:pPr>
              <w:ind w:left="161" w:right="-18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61E0D">
              <w:rPr>
                <w:b/>
                <w:bCs/>
                <w:i/>
                <w:iCs/>
                <w:color w:val="000000"/>
                <w:sz w:val="16"/>
                <w:szCs w:val="16"/>
              </w:rPr>
              <w:t>Question to consider</w:t>
            </w:r>
          </w:p>
        </w:tc>
      </w:tr>
      <w:tr w:rsidR="00BB0DD4" w:rsidRPr="001344E4" w14:paraId="1CACFA29" w14:textId="77777777" w:rsidTr="00BA0686">
        <w:trPr>
          <w:tblCellSpacing w:w="15" w:type="dxa"/>
          <w:jc w:val="center"/>
        </w:trPr>
        <w:tc>
          <w:tcPr>
            <w:tcW w:w="2082" w:type="dxa"/>
            <w:vMerge w:val="restart"/>
            <w:shd w:val="clear" w:color="auto" w:fill="B8CCE4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3D2028" w14:textId="77777777" w:rsidR="00BB0DD4" w:rsidRPr="00261E0D" w:rsidRDefault="00BB0DD4" w:rsidP="00BA0686">
            <w:pPr>
              <w:ind w:left="161" w:right="6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261E0D">
              <w:rPr>
                <w:b/>
                <w:bCs/>
                <w:color w:val="000000"/>
                <w:sz w:val="16"/>
                <w:szCs w:val="16"/>
              </w:rPr>
              <w:t>Selection bias</w:t>
            </w: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A077F57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‘Was selection into the study unrelated to both the exposure and outcomes?’</w:t>
            </w:r>
            <w:r w:rsidRPr="00261E0D">
              <w:rPr>
                <w:color w:val="000000"/>
                <w:sz w:val="16"/>
                <w:szCs w:val="16"/>
              </w:rPr>
              <w:t xml:space="preserve"> (Dekker et al. 2019 p.4</w:t>
            </w:r>
            <w:r>
              <w:rPr>
                <w:color w:val="000000"/>
                <w:sz w:val="16"/>
                <w:szCs w:val="16"/>
              </w:rPr>
              <w:t xml:space="preserve">). </w:t>
            </w:r>
            <w:r w:rsidRPr="00261E0D">
              <w:rPr>
                <w:color w:val="000000"/>
                <w:sz w:val="16"/>
                <w:szCs w:val="16"/>
              </w:rPr>
              <w:t>ROBIN-I</w:t>
            </w:r>
          </w:p>
        </w:tc>
      </w:tr>
      <w:tr w:rsidR="00BB0DD4" w:rsidRPr="001344E4" w14:paraId="1DAA0A93" w14:textId="77777777" w:rsidTr="00BA0686">
        <w:trPr>
          <w:tblCellSpacing w:w="15" w:type="dxa"/>
          <w:jc w:val="center"/>
        </w:trPr>
        <w:tc>
          <w:tcPr>
            <w:tcW w:w="2082" w:type="dxa"/>
            <w:vMerge/>
            <w:shd w:val="clear" w:color="auto" w:fill="B8CCE4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305AA4C" w14:textId="77777777" w:rsidR="00BB0DD4" w:rsidRPr="00261E0D" w:rsidRDefault="00BB0DD4" w:rsidP="00BA0686">
            <w:pPr>
              <w:ind w:left="161" w:right="6"/>
              <w:rPr>
                <w:color w:val="000000"/>
                <w:sz w:val="16"/>
                <w:szCs w:val="16"/>
              </w:rPr>
            </w:pP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B62F04F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‘Were the reasons for missing data unrelated to the exposure and outcomes?’</w:t>
            </w:r>
            <w:r w:rsidRPr="00261E0D">
              <w:rPr>
                <w:color w:val="000000"/>
                <w:sz w:val="16"/>
                <w:szCs w:val="16"/>
              </w:rPr>
              <w:t xml:space="preserve"> (Dekker et al. 2019</w:t>
            </w:r>
            <w:r>
              <w:rPr>
                <w:color w:val="000000"/>
                <w:sz w:val="16"/>
                <w:szCs w:val="16"/>
              </w:rPr>
              <w:t xml:space="preserve">). </w:t>
            </w:r>
            <w:r w:rsidRPr="00261E0D">
              <w:rPr>
                <w:color w:val="000000"/>
                <w:sz w:val="16"/>
                <w:szCs w:val="16"/>
              </w:rPr>
              <w:t xml:space="preserve"> ROBIN-I</w:t>
            </w:r>
          </w:p>
        </w:tc>
      </w:tr>
      <w:tr w:rsidR="00BB0DD4" w:rsidRPr="001344E4" w14:paraId="65E4300C" w14:textId="77777777" w:rsidTr="00BA0686">
        <w:trPr>
          <w:tblCellSpacing w:w="15" w:type="dxa"/>
          <w:jc w:val="center"/>
        </w:trPr>
        <w:tc>
          <w:tcPr>
            <w:tcW w:w="2082" w:type="dxa"/>
            <w:vMerge/>
            <w:shd w:val="clear" w:color="auto" w:fill="B8CCE4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F647741" w14:textId="77777777" w:rsidR="00BB0DD4" w:rsidRPr="00261E0D" w:rsidRDefault="00BB0DD4" w:rsidP="00BA0686">
            <w:pPr>
              <w:ind w:left="161" w:right="6"/>
              <w:rPr>
                <w:color w:val="000000"/>
                <w:sz w:val="16"/>
                <w:szCs w:val="16"/>
              </w:rPr>
            </w:pP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C3FC7E3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‘Were the controls sampled from the population that gave rise to the cases?’</w:t>
            </w:r>
            <w:r w:rsidRPr="00261E0D">
              <w:rPr>
                <w:color w:val="000000"/>
                <w:sz w:val="16"/>
                <w:szCs w:val="16"/>
              </w:rPr>
              <w:t xml:space="preserve"> (Dekker et al. 2019)</w:t>
            </w:r>
            <w:r>
              <w:rPr>
                <w:color w:val="000000"/>
                <w:sz w:val="16"/>
                <w:szCs w:val="16"/>
              </w:rPr>
              <w:t xml:space="preserve">. WGIB; AXIS. </w:t>
            </w:r>
          </w:p>
        </w:tc>
      </w:tr>
      <w:tr w:rsidR="00BB0DD4" w:rsidRPr="001344E4" w14:paraId="2BE241AC" w14:textId="77777777" w:rsidTr="00BA0686">
        <w:trPr>
          <w:tblCellSpacing w:w="15" w:type="dxa"/>
          <w:jc w:val="center"/>
        </w:trPr>
        <w:tc>
          <w:tcPr>
            <w:tcW w:w="2082" w:type="dxa"/>
            <w:vMerge w:val="restart"/>
            <w:shd w:val="clear" w:color="auto" w:fill="FFFF90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7E141B71" w14:textId="77777777" w:rsidR="00BB0DD4" w:rsidRDefault="00BB0DD4" w:rsidP="00BA0686">
            <w:pPr>
              <w:ind w:left="161" w:right="6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261E0D">
              <w:rPr>
                <w:b/>
                <w:bCs/>
                <w:color w:val="000000"/>
                <w:sz w:val="16"/>
                <w:szCs w:val="16"/>
              </w:rPr>
              <w:t xml:space="preserve">Missing data bias </w:t>
            </w:r>
          </w:p>
          <w:p w14:paraId="646DAB25" w14:textId="77777777" w:rsidR="00BB0DD4" w:rsidRPr="005C4CD5" w:rsidRDefault="00BB0DD4" w:rsidP="00BA0686">
            <w:pPr>
              <w:ind w:left="161" w:right="6"/>
              <w:rPr>
                <w:sz w:val="16"/>
                <w:szCs w:val="16"/>
              </w:rPr>
            </w:pPr>
          </w:p>
          <w:p w14:paraId="5E4B9643" w14:textId="77777777" w:rsidR="00BB0DD4" w:rsidRPr="005C4CD5" w:rsidRDefault="00BB0DD4" w:rsidP="00BA0686">
            <w:pPr>
              <w:ind w:left="161" w:right="6"/>
              <w:rPr>
                <w:sz w:val="16"/>
                <w:szCs w:val="16"/>
              </w:rPr>
            </w:pPr>
          </w:p>
          <w:p w14:paraId="14D070CB" w14:textId="77777777" w:rsidR="00BB0DD4" w:rsidRPr="00016085" w:rsidRDefault="00BB0DD4" w:rsidP="00BA0686">
            <w:pPr>
              <w:ind w:left="161" w:right="6"/>
              <w:rPr>
                <w:color w:val="FABF8F"/>
                <w:sz w:val="16"/>
                <w:szCs w:val="16"/>
              </w:rPr>
            </w:pP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1B83D72B" w14:textId="77777777" w:rsidR="00BB0DD4" w:rsidRPr="00261E0D" w:rsidRDefault="00BB0DD4" w:rsidP="00BA0686">
            <w:pPr>
              <w:ind w:left="161" w:right="304"/>
              <w:rPr>
                <w:i/>
                <w:iCs/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 xml:space="preserve">‘Were the reasons for the missing data related to the predictor being assessed?’ </w:t>
            </w:r>
            <w:r w:rsidRPr="00261E0D">
              <w:rPr>
                <w:color w:val="000000"/>
                <w:sz w:val="16"/>
                <w:szCs w:val="16"/>
              </w:rPr>
              <w:t>(Dekker et al. 2019)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  <w:r w:rsidRPr="00261E0D">
              <w:rPr>
                <w:color w:val="000000"/>
                <w:sz w:val="16"/>
                <w:szCs w:val="16"/>
              </w:rPr>
              <w:t>ROBIN-I</w:t>
            </w:r>
            <w:r>
              <w:rPr>
                <w:color w:val="000000"/>
                <w:sz w:val="16"/>
                <w:szCs w:val="16"/>
              </w:rPr>
              <w:t>; AXIS; WGIB</w:t>
            </w:r>
          </w:p>
        </w:tc>
      </w:tr>
      <w:tr w:rsidR="00BB0DD4" w:rsidRPr="001344E4" w14:paraId="39899859" w14:textId="77777777" w:rsidTr="00BA0686">
        <w:trPr>
          <w:tblCellSpacing w:w="15" w:type="dxa"/>
          <w:jc w:val="center"/>
        </w:trPr>
        <w:tc>
          <w:tcPr>
            <w:tcW w:w="2082" w:type="dxa"/>
            <w:vMerge/>
            <w:shd w:val="clear" w:color="auto" w:fill="FFFF9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FE2E0A" w14:textId="77777777" w:rsidR="00BB0DD4" w:rsidRPr="00261E0D" w:rsidRDefault="00BB0DD4" w:rsidP="00BA0686">
            <w:pPr>
              <w:ind w:left="161" w:right="6"/>
              <w:rPr>
                <w:color w:val="000000"/>
                <w:sz w:val="16"/>
                <w:szCs w:val="16"/>
              </w:rPr>
            </w:pP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F390535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 xml:space="preserve">‘Were the reasons for missing data related to </w:t>
            </w:r>
            <w:r>
              <w:rPr>
                <w:i/>
                <w:iCs/>
                <w:color w:val="000000"/>
                <w:sz w:val="16"/>
                <w:szCs w:val="16"/>
              </w:rPr>
              <w:t>case/exposure</w:t>
            </w:r>
            <w:r w:rsidRPr="00261E0D">
              <w:rPr>
                <w:i/>
                <w:iCs/>
                <w:color w:val="000000"/>
                <w:sz w:val="16"/>
                <w:szCs w:val="16"/>
              </w:rPr>
              <w:t xml:space="preserve"> status</w:t>
            </w:r>
            <w:r w:rsidRPr="00261E0D">
              <w:rPr>
                <w:i/>
                <w:iCs/>
                <w:sz w:val="16"/>
                <w:szCs w:val="16"/>
              </w:rPr>
              <w:t>?’</w:t>
            </w:r>
            <w:r w:rsidRPr="00261E0D">
              <w:rPr>
                <w:i/>
                <w:iCs/>
                <w:sz w:val="16"/>
                <w:szCs w:val="16"/>
                <w:vertAlign w:val="superscript"/>
              </w:rPr>
              <w:t>1</w:t>
            </w:r>
            <w:r w:rsidRPr="00261E0D">
              <w:rPr>
                <w:color w:val="000000"/>
                <w:sz w:val="16"/>
                <w:szCs w:val="16"/>
              </w:rPr>
              <w:t xml:space="preserve"> (Dekker et al. 2019</w:t>
            </w:r>
            <w:r>
              <w:rPr>
                <w:color w:val="000000"/>
                <w:sz w:val="16"/>
                <w:szCs w:val="16"/>
              </w:rPr>
              <w:t xml:space="preserve">). </w:t>
            </w:r>
            <w:r w:rsidRPr="00261E0D">
              <w:rPr>
                <w:color w:val="000000"/>
                <w:sz w:val="16"/>
                <w:szCs w:val="16"/>
              </w:rPr>
              <w:t xml:space="preserve"> ROBIN-I</w:t>
            </w:r>
          </w:p>
        </w:tc>
      </w:tr>
      <w:tr w:rsidR="00BB0DD4" w:rsidRPr="001344E4" w14:paraId="4F113BAF" w14:textId="77777777" w:rsidTr="00BA0686">
        <w:trPr>
          <w:tblCellSpacing w:w="15" w:type="dxa"/>
          <w:jc w:val="center"/>
        </w:trPr>
        <w:tc>
          <w:tcPr>
            <w:tcW w:w="2082" w:type="dxa"/>
            <w:vMerge w:val="restart"/>
            <w:shd w:val="clear" w:color="auto" w:fill="FFFFA8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6EA65CDB" w14:textId="77777777" w:rsidR="00BB0DD4" w:rsidRDefault="00BB0DD4" w:rsidP="00BA0686">
            <w:pPr>
              <w:shd w:val="clear" w:color="auto" w:fill="FFFFA8"/>
              <w:ind w:left="161" w:right="6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1175D">
              <w:rPr>
                <w:b/>
                <w:bCs/>
                <w:color w:val="000000"/>
                <w:sz w:val="16"/>
                <w:szCs w:val="16"/>
              </w:rPr>
              <w:t>Confounding</w:t>
            </w:r>
            <w:r w:rsidRPr="00B1175D">
              <w:rPr>
                <w:color w:val="000000"/>
                <w:sz w:val="16"/>
                <w:szCs w:val="16"/>
              </w:rPr>
              <w:t xml:space="preserve"> </w:t>
            </w:r>
          </w:p>
          <w:p w14:paraId="7F45252E" w14:textId="77777777" w:rsidR="00BB0DD4" w:rsidRDefault="00BB0DD4" w:rsidP="00BA0686">
            <w:pPr>
              <w:shd w:val="clear" w:color="auto" w:fill="FFFFA8"/>
              <w:ind w:left="161" w:right="6"/>
              <w:rPr>
                <w:color w:val="000000"/>
                <w:sz w:val="16"/>
                <w:szCs w:val="16"/>
              </w:rPr>
            </w:pPr>
          </w:p>
          <w:p w14:paraId="1AB05E02" w14:textId="77777777" w:rsidR="00BB0DD4" w:rsidRDefault="00BB0DD4" w:rsidP="00BA0686">
            <w:pPr>
              <w:shd w:val="clear" w:color="auto" w:fill="FFFFA8"/>
              <w:ind w:left="161" w:right="6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</w:t>
            </w:r>
            <w:r w:rsidRPr="00B27CE9">
              <w:rPr>
                <w:b/>
                <w:bCs/>
                <w:color w:val="000000"/>
                <w:sz w:val="16"/>
                <w:szCs w:val="16"/>
              </w:rPr>
              <w:t>ime-varying confounding</w:t>
            </w:r>
            <w:r w:rsidRPr="00261E0D">
              <w:rPr>
                <w:color w:val="000000"/>
                <w:sz w:val="16"/>
                <w:szCs w:val="16"/>
              </w:rPr>
              <w:t xml:space="preserve"> </w:t>
            </w:r>
          </w:p>
          <w:p w14:paraId="7B1335C9" w14:textId="77777777" w:rsidR="00BB0DD4" w:rsidRPr="00BD7C1B" w:rsidRDefault="00BB0DD4" w:rsidP="00BA0686">
            <w:pPr>
              <w:shd w:val="clear" w:color="auto" w:fill="FFFFA8"/>
              <w:ind w:left="161" w:right="6"/>
              <w:rPr>
                <w:b/>
                <w:bCs/>
                <w:color w:val="000000"/>
                <w:sz w:val="16"/>
                <w:szCs w:val="16"/>
              </w:rPr>
            </w:pPr>
            <w:r w:rsidRPr="00BD7C1B">
              <w:rPr>
                <w:b/>
                <w:bCs/>
                <w:color w:val="000000"/>
                <w:sz w:val="16"/>
                <w:szCs w:val="16"/>
              </w:rPr>
              <w:t>(if applicable)</w:t>
            </w: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2B034FAA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B1175D">
              <w:rPr>
                <w:color w:val="000000"/>
                <w:sz w:val="16"/>
                <w:szCs w:val="16"/>
              </w:rPr>
              <w:t>‘</w:t>
            </w:r>
            <w:r w:rsidRPr="00B1175D">
              <w:rPr>
                <w:i/>
                <w:iCs/>
                <w:color w:val="000000"/>
                <w:sz w:val="16"/>
                <w:szCs w:val="16"/>
              </w:rPr>
              <w:t>What are the important variables that might confound the effect of the exposure?</w:t>
            </w:r>
            <w:r w:rsidRPr="00261E0D">
              <w:rPr>
                <w:color w:val="000000"/>
                <w:sz w:val="16"/>
                <w:szCs w:val="16"/>
              </w:rPr>
              <w:t>’(Dekker et al. 2019, p4)</w:t>
            </w:r>
            <w:r>
              <w:rPr>
                <w:color w:val="000000"/>
                <w:sz w:val="16"/>
                <w:szCs w:val="16"/>
              </w:rPr>
              <w:t>.</w:t>
            </w:r>
            <w:r w:rsidRPr="00261E0D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Included in </w:t>
            </w:r>
            <w:r w:rsidRPr="00B1175D">
              <w:rPr>
                <w:color w:val="000000"/>
                <w:sz w:val="16"/>
                <w:szCs w:val="16"/>
              </w:rPr>
              <w:t>ROBIN-I, WGIB, AXIS</w:t>
            </w:r>
          </w:p>
          <w:p w14:paraId="3913F91C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</w:p>
          <w:p w14:paraId="4E488488" w14:textId="77777777" w:rsidR="00BB0DD4" w:rsidRPr="00261E0D" w:rsidRDefault="00BB0DD4" w:rsidP="00BA0686">
            <w:pPr>
              <w:ind w:left="161" w:right="304"/>
              <w:rPr>
                <w:i/>
                <w:iCs/>
                <w:color w:val="000000"/>
                <w:sz w:val="16"/>
                <w:szCs w:val="16"/>
              </w:rPr>
            </w:pPr>
            <w:r w:rsidRPr="00B1175D">
              <w:rPr>
                <w:color w:val="000000"/>
                <w:sz w:val="16"/>
                <w:szCs w:val="16"/>
              </w:rPr>
              <w:t>Is there evidence that controlling for this variable was unnecessary</w:t>
            </w:r>
            <w:r w:rsidRPr="00261E0D">
              <w:rPr>
                <w:color w:val="000000"/>
                <w:sz w:val="16"/>
                <w:szCs w:val="16"/>
              </w:rPr>
              <w:t xml:space="preserve">? (ROBIN-I) </w:t>
            </w:r>
          </w:p>
        </w:tc>
      </w:tr>
      <w:tr w:rsidR="00BB0DD4" w:rsidRPr="001344E4" w14:paraId="56D5617D" w14:textId="77777777" w:rsidTr="00BA0686">
        <w:trPr>
          <w:tblCellSpacing w:w="15" w:type="dxa"/>
          <w:jc w:val="center"/>
        </w:trPr>
        <w:tc>
          <w:tcPr>
            <w:tcW w:w="2082" w:type="dxa"/>
            <w:vMerge/>
            <w:shd w:val="clear" w:color="auto" w:fill="FFFFA8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632B8017" w14:textId="77777777" w:rsidR="00BB0DD4" w:rsidRPr="00261E0D" w:rsidRDefault="00BB0DD4" w:rsidP="00BA0686">
            <w:pPr>
              <w:ind w:left="161" w:right="6"/>
              <w:rPr>
                <w:color w:val="000000"/>
                <w:sz w:val="16"/>
                <w:szCs w:val="16"/>
              </w:rPr>
            </w:pP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16DDD231" w14:textId="77777777" w:rsidR="00BB0DD4" w:rsidRPr="00261E0D" w:rsidRDefault="00BB0DD4" w:rsidP="00BA0686">
            <w:pPr>
              <w:ind w:left="161" w:right="304"/>
              <w:rPr>
                <w:i/>
                <w:iCs/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We’re confounding  variables measured at appropriate points in time</w:t>
            </w:r>
            <w:r w:rsidRPr="00261E0D">
              <w:rPr>
                <w:color w:val="000000"/>
                <w:sz w:val="16"/>
                <w:szCs w:val="16"/>
              </w:rPr>
              <w:t>.  (Dekker et al. 2019</w:t>
            </w:r>
            <w:r>
              <w:rPr>
                <w:color w:val="000000"/>
                <w:sz w:val="16"/>
                <w:szCs w:val="16"/>
              </w:rPr>
              <w:t xml:space="preserve">). Included in </w:t>
            </w:r>
            <w:r w:rsidRPr="00261E0D">
              <w:rPr>
                <w:color w:val="000000"/>
                <w:sz w:val="16"/>
                <w:szCs w:val="16"/>
              </w:rPr>
              <w:t>ROBIN-I</w:t>
            </w:r>
          </w:p>
        </w:tc>
      </w:tr>
      <w:tr w:rsidR="00BB0DD4" w:rsidRPr="001344E4" w14:paraId="3745B094" w14:textId="77777777" w:rsidTr="00BA0686">
        <w:trPr>
          <w:tblCellSpacing w:w="15" w:type="dxa"/>
          <w:jc w:val="center"/>
        </w:trPr>
        <w:tc>
          <w:tcPr>
            <w:tcW w:w="2082" w:type="dxa"/>
            <w:vMerge/>
            <w:shd w:val="clear" w:color="auto" w:fill="FFFFA8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5309E162" w14:textId="77777777" w:rsidR="00BB0DD4" w:rsidRPr="00261E0D" w:rsidRDefault="00BB0DD4" w:rsidP="00BA0686">
            <w:pPr>
              <w:ind w:left="161" w:right="6"/>
              <w:rPr>
                <w:color w:val="000000"/>
                <w:sz w:val="16"/>
                <w:szCs w:val="16"/>
              </w:rPr>
            </w:pP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3D1858CC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Did the authors use an appropriate analysis method or design that adjusted for all of the important confounding variables?</w:t>
            </w:r>
            <w:r w:rsidRPr="00261E0D">
              <w:rPr>
                <w:color w:val="000000"/>
                <w:sz w:val="16"/>
                <w:szCs w:val="16"/>
              </w:rPr>
              <w:t xml:space="preserve"> (Dekker et al. 2019 p4</w:t>
            </w:r>
            <w:r>
              <w:rPr>
                <w:color w:val="000000"/>
                <w:sz w:val="16"/>
                <w:szCs w:val="16"/>
              </w:rPr>
              <w:t>).</w:t>
            </w:r>
            <w:r w:rsidRPr="00261E0D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</w:t>
            </w:r>
            <w:r w:rsidRPr="00261E0D">
              <w:rPr>
                <w:color w:val="000000"/>
                <w:sz w:val="16"/>
                <w:szCs w:val="16"/>
              </w:rPr>
              <w:t>ncluded in ROBIN-I</w:t>
            </w:r>
          </w:p>
          <w:p w14:paraId="6A136F09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</w:p>
          <w:p w14:paraId="06979FD0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Was the confounding variable measured using appropriate measurement?</w:t>
            </w:r>
            <w:r w:rsidRPr="00261E0D">
              <w:rPr>
                <w:color w:val="000000"/>
                <w:sz w:val="16"/>
                <w:szCs w:val="16"/>
              </w:rPr>
              <w:t xml:space="preserve"> (ROBIN-I)</w:t>
            </w:r>
          </w:p>
          <w:p w14:paraId="01DAA57D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</w:p>
          <w:p w14:paraId="3C0B655B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Were time-varying confounding variables assessed?</w:t>
            </w:r>
            <w:r w:rsidRPr="008C1AF9">
              <w:rPr>
                <w:rStyle w:val="FootnoteReference"/>
              </w:rPr>
              <w:footnoteReference w:id="1"/>
            </w:r>
            <w:r w:rsidRPr="00261E0D">
              <w:rPr>
                <w:color w:val="000000"/>
                <w:sz w:val="16"/>
                <w:szCs w:val="16"/>
              </w:rPr>
              <w:t xml:space="preserve"> (ROBIN-I)</w:t>
            </w:r>
          </w:p>
          <w:p w14:paraId="1C3C2FB3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</w:p>
          <w:p w14:paraId="4BFEB620" w14:textId="77777777" w:rsidR="00BB0DD4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B1175D">
              <w:rPr>
                <w:i/>
                <w:iCs/>
                <w:color w:val="000000"/>
                <w:sz w:val="16"/>
                <w:szCs w:val="16"/>
              </w:rPr>
              <w:t>Was the follow-up/time lag appropriate (and balanced across groups</w:t>
            </w:r>
            <w:r w:rsidRPr="00B1175D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1</w:t>
            </w:r>
            <w:r w:rsidRPr="00B1175D">
              <w:rPr>
                <w:i/>
                <w:iCs/>
                <w:color w:val="000000"/>
                <w:sz w:val="16"/>
                <w:szCs w:val="16"/>
              </w:rPr>
              <w:t>)?</w:t>
            </w:r>
            <w:r w:rsidRPr="00261E0D">
              <w:rPr>
                <w:color w:val="000000"/>
                <w:sz w:val="16"/>
                <w:szCs w:val="16"/>
              </w:rPr>
              <w:t xml:space="preserve"> (</w:t>
            </w:r>
            <w:r>
              <w:rPr>
                <w:color w:val="000000"/>
                <w:sz w:val="16"/>
                <w:szCs w:val="16"/>
              </w:rPr>
              <w:t>WGIB</w:t>
            </w:r>
            <w:r w:rsidRPr="00261E0D">
              <w:rPr>
                <w:color w:val="000000"/>
                <w:sz w:val="16"/>
                <w:szCs w:val="16"/>
              </w:rPr>
              <w:t xml:space="preserve">) </w:t>
            </w:r>
          </w:p>
          <w:p w14:paraId="059DCA23" w14:textId="77777777" w:rsidR="00BB0DD4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</w:p>
          <w:p w14:paraId="11605265" w14:textId="77777777" w:rsidR="00BB0DD4" w:rsidRPr="00261E0D" w:rsidRDefault="00BB0DD4" w:rsidP="00BA0686">
            <w:pPr>
              <w:ind w:left="161" w:right="304"/>
              <w:rPr>
                <w:i/>
                <w:iCs/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Any attempt to balance the allocation between the groups or match groups (e.g., through stratification, matching, propensity score?</w:t>
            </w:r>
            <w:r w:rsidRPr="008C1AF9">
              <w:rPr>
                <w:rStyle w:val="FootnoteReference"/>
              </w:rPr>
              <w:footnoteReference w:id="2"/>
            </w:r>
            <w:r>
              <w:rPr>
                <w:color w:val="000000"/>
                <w:sz w:val="16"/>
                <w:szCs w:val="16"/>
              </w:rPr>
              <w:t xml:space="preserve"> (WGIB)</w:t>
            </w:r>
          </w:p>
        </w:tc>
      </w:tr>
      <w:tr w:rsidR="00BB0DD4" w:rsidRPr="001344E4" w14:paraId="296490D9" w14:textId="77777777" w:rsidTr="00BA0686">
        <w:trPr>
          <w:tblCellSpacing w:w="15" w:type="dxa"/>
          <w:jc w:val="center"/>
        </w:trPr>
        <w:tc>
          <w:tcPr>
            <w:tcW w:w="2082" w:type="dxa"/>
            <w:vMerge w:val="restart"/>
            <w:shd w:val="clear" w:color="auto" w:fill="E5B8B7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793E6F9" w14:textId="77777777" w:rsidR="00BB0DD4" w:rsidRPr="00261E0D" w:rsidRDefault="00BB0DD4" w:rsidP="00BA0686">
            <w:pPr>
              <w:ind w:left="161" w:right="6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261E0D">
              <w:rPr>
                <w:b/>
                <w:bCs/>
                <w:color w:val="000000"/>
                <w:sz w:val="16"/>
                <w:szCs w:val="16"/>
              </w:rPr>
              <w:t>Information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261E0D">
              <w:rPr>
                <w:b/>
                <w:bCs/>
                <w:color w:val="000000"/>
                <w:sz w:val="16"/>
                <w:szCs w:val="16"/>
              </w:rPr>
              <w:t>bias/Measurement bias</w:t>
            </w: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010A3B1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‘Were outcome assessors unaware of the exposure status of study participants?’</w:t>
            </w:r>
            <w:r w:rsidRPr="00261E0D">
              <w:rPr>
                <w:color w:val="000000"/>
                <w:sz w:val="16"/>
                <w:szCs w:val="16"/>
              </w:rPr>
              <w:t xml:space="preserve"> (Dekker et al. 2019</w:t>
            </w:r>
            <w:r>
              <w:rPr>
                <w:color w:val="000000"/>
                <w:sz w:val="16"/>
                <w:szCs w:val="16"/>
              </w:rPr>
              <w:t xml:space="preserve">). </w:t>
            </w:r>
            <w:r w:rsidRPr="00261E0D">
              <w:rPr>
                <w:color w:val="000000"/>
                <w:sz w:val="16"/>
                <w:szCs w:val="16"/>
              </w:rPr>
              <w:t>ROBIN-I</w:t>
            </w:r>
            <w:r>
              <w:rPr>
                <w:color w:val="000000"/>
                <w:sz w:val="16"/>
                <w:szCs w:val="16"/>
              </w:rPr>
              <w:t>; AXIS; WGIB</w:t>
            </w:r>
          </w:p>
        </w:tc>
      </w:tr>
      <w:tr w:rsidR="00BB0DD4" w:rsidRPr="001344E4" w14:paraId="68D9FE45" w14:textId="77777777" w:rsidTr="00BA0686">
        <w:trPr>
          <w:tblCellSpacing w:w="15" w:type="dxa"/>
          <w:jc w:val="center"/>
        </w:trPr>
        <w:tc>
          <w:tcPr>
            <w:tcW w:w="2082" w:type="dxa"/>
            <w:vMerge/>
            <w:shd w:val="clear" w:color="auto" w:fill="E5B8B7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2159C9E" w14:textId="77777777" w:rsidR="00BB0DD4" w:rsidRPr="00261E0D" w:rsidRDefault="00BB0DD4" w:rsidP="00BA0686">
            <w:pPr>
              <w:ind w:left="161" w:right="6"/>
              <w:rPr>
                <w:color w:val="000000"/>
                <w:sz w:val="16"/>
                <w:szCs w:val="16"/>
              </w:rPr>
            </w:pP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2260D52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Were the methods of outcome assessment comparable across exposure groups?</w:t>
            </w:r>
            <w:r w:rsidRPr="00261E0D">
              <w:rPr>
                <w:color w:val="000000"/>
                <w:sz w:val="16"/>
                <w:szCs w:val="16"/>
              </w:rPr>
              <w:t xml:space="preserve"> (Dekker et al. 2019</w:t>
            </w:r>
            <w:r>
              <w:rPr>
                <w:color w:val="000000"/>
                <w:sz w:val="16"/>
                <w:szCs w:val="16"/>
              </w:rPr>
              <w:t xml:space="preserve">). </w:t>
            </w:r>
            <w:r w:rsidRPr="00261E0D">
              <w:rPr>
                <w:color w:val="000000"/>
                <w:sz w:val="16"/>
                <w:szCs w:val="16"/>
              </w:rPr>
              <w:t xml:space="preserve"> ROBIN-I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</w:p>
        </w:tc>
      </w:tr>
      <w:tr w:rsidR="00BB0DD4" w:rsidRPr="001344E4" w14:paraId="4457FDC9" w14:textId="77777777" w:rsidTr="00BA0686">
        <w:trPr>
          <w:tblCellSpacing w:w="15" w:type="dxa"/>
          <w:jc w:val="center"/>
        </w:trPr>
        <w:tc>
          <w:tcPr>
            <w:tcW w:w="2082" w:type="dxa"/>
            <w:vMerge/>
            <w:shd w:val="clear" w:color="auto" w:fill="E5B8B7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DFC8419" w14:textId="77777777" w:rsidR="00BB0DD4" w:rsidRPr="00261E0D" w:rsidRDefault="00BB0DD4" w:rsidP="00BA0686">
            <w:pPr>
              <w:ind w:left="161" w:right="6"/>
              <w:rPr>
                <w:color w:val="000000"/>
                <w:sz w:val="16"/>
                <w:szCs w:val="16"/>
              </w:rPr>
            </w:pP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B645D31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‘Was the definition of case status applied without knowledge of exposure status?’</w:t>
            </w:r>
            <w:r w:rsidRPr="00261E0D">
              <w:rPr>
                <w:color w:val="000000"/>
                <w:sz w:val="16"/>
                <w:szCs w:val="16"/>
              </w:rPr>
              <w:t xml:space="preserve"> (Dekker et al. 2019</w:t>
            </w:r>
            <w:r>
              <w:rPr>
                <w:color w:val="000000"/>
                <w:sz w:val="16"/>
                <w:szCs w:val="16"/>
              </w:rPr>
              <w:t xml:space="preserve">). </w:t>
            </w:r>
            <w:r w:rsidRPr="00261E0D">
              <w:rPr>
                <w:color w:val="000000"/>
                <w:sz w:val="16"/>
                <w:szCs w:val="16"/>
              </w:rPr>
              <w:t xml:space="preserve"> ROBIN-I</w:t>
            </w:r>
          </w:p>
        </w:tc>
      </w:tr>
      <w:tr w:rsidR="00BB0DD4" w:rsidRPr="001344E4" w14:paraId="6EE61FF4" w14:textId="77777777" w:rsidTr="00BA0686">
        <w:trPr>
          <w:tblCellSpacing w:w="15" w:type="dxa"/>
          <w:jc w:val="center"/>
        </w:trPr>
        <w:tc>
          <w:tcPr>
            <w:tcW w:w="2082" w:type="dxa"/>
            <w:vMerge/>
            <w:shd w:val="clear" w:color="auto" w:fill="E5B8B7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EAFF1D1" w14:textId="77777777" w:rsidR="00BB0DD4" w:rsidRPr="00261E0D" w:rsidRDefault="00BB0DD4" w:rsidP="00BA0686">
            <w:pPr>
              <w:ind w:left="161" w:right="6"/>
              <w:rPr>
                <w:color w:val="000000"/>
                <w:sz w:val="16"/>
                <w:szCs w:val="16"/>
              </w:rPr>
            </w:pP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DCCB0C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i/>
                <w:iCs/>
                <w:color w:val="000000"/>
                <w:sz w:val="16"/>
                <w:szCs w:val="16"/>
              </w:rPr>
              <w:t>‘Was data collection on exposure status unaffected by knowledge of the outcome or risk of the outcome?’</w:t>
            </w:r>
            <w:r w:rsidRPr="00261E0D">
              <w:rPr>
                <w:color w:val="000000"/>
                <w:sz w:val="16"/>
                <w:szCs w:val="16"/>
              </w:rPr>
              <w:t>(Dekker et al. 2019; and ROBIN-I)</w:t>
            </w:r>
          </w:p>
          <w:p w14:paraId="37666965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</w:p>
        </w:tc>
      </w:tr>
      <w:tr w:rsidR="00BB0DD4" w:rsidRPr="00261E0D" w14:paraId="351FE2A7" w14:textId="77777777" w:rsidTr="00BA0686">
        <w:trPr>
          <w:tblCellSpacing w:w="15" w:type="dxa"/>
          <w:jc w:val="center"/>
        </w:trPr>
        <w:tc>
          <w:tcPr>
            <w:tcW w:w="2082" w:type="dxa"/>
            <w:shd w:val="clear" w:color="auto" w:fill="E5B8B7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0D64D2CC" w14:textId="77777777" w:rsidR="00BB0DD4" w:rsidRPr="00261E0D" w:rsidRDefault="00BB0DD4" w:rsidP="00BA0686">
            <w:pPr>
              <w:ind w:left="161" w:right="6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Results summary bias/Statistical analysis</w:t>
            </w:r>
            <w:r w:rsidRPr="00261E0D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6FF79906" w14:textId="77777777" w:rsidR="00BB0DD4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Was the sample size justified? (AXIS) </w:t>
            </w:r>
          </w:p>
          <w:p w14:paraId="08B66EDF" w14:textId="77777777" w:rsidR="00BB0DD4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Were results adequately described? (AXIS; WGIB)</w:t>
            </w:r>
          </w:p>
          <w:p w14:paraId="59C825DF" w14:textId="77777777" w:rsidR="00BB0DD4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Were the precision and significance estimates clear (AXIS; WGIB)</w:t>
            </w:r>
          </w:p>
          <w:p w14:paraId="6E61B313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Were results internally consistent (AXIS; WGIB)? </w:t>
            </w:r>
          </w:p>
        </w:tc>
      </w:tr>
      <w:tr w:rsidR="00BB0DD4" w:rsidRPr="00261E0D" w14:paraId="500E0C90" w14:textId="77777777" w:rsidTr="00BA0686">
        <w:trPr>
          <w:tblCellSpacing w:w="15" w:type="dxa"/>
          <w:jc w:val="center"/>
        </w:trPr>
        <w:tc>
          <w:tcPr>
            <w:tcW w:w="2082" w:type="dxa"/>
            <w:shd w:val="clear" w:color="auto" w:fill="FF6E70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2346F929" w14:textId="77777777" w:rsidR="00BB0DD4" w:rsidRDefault="00BB0DD4" w:rsidP="00BA0686">
            <w:pPr>
              <w:ind w:left="161" w:right="6"/>
              <w:rPr>
                <w:b/>
                <w:bCs/>
                <w:color w:val="000000"/>
                <w:sz w:val="16"/>
                <w:szCs w:val="16"/>
              </w:rPr>
            </w:pPr>
            <w:r w:rsidRPr="00261E0D">
              <w:rPr>
                <w:b/>
                <w:bCs/>
                <w:color w:val="000000"/>
                <w:sz w:val="16"/>
                <w:szCs w:val="16"/>
              </w:rPr>
              <w:t xml:space="preserve">Selective reporting </w:t>
            </w:r>
          </w:p>
        </w:tc>
        <w:tc>
          <w:tcPr>
            <w:tcW w:w="619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14:paraId="74D16139" w14:textId="77777777" w:rsidR="00BB0DD4" w:rsidRPr="00261E0D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  <w:r w:rsidRPr="00261E0D">
              <w:rPr>
                <w:color w:val="000000"/>
                <w:sz w:val="16"/>
                <w:szCs w:val="16"/>
              </w:rPr>
              <w:t>Were all outcomes reported?</w:t>
            </w:r>
            <w:r>
              <w:rPr>
                <w:color w:val="000000"/>
                <w:sz w:val="16"/>
                <w:szCs w:val="16"/>
              </w:rPr>
              <w:t xml:space="preserve"> Is there evidence that not all outcomes were reported </w:t>
            </w:r>
            <w:r w:rsidRPr="00261E0D">
              <w:rPr>
                <w:color w:val="000000"/>
                <w:sz w:val="16"/>
                <w:szCs w:val="16"/>
              </w:rPr>
              <w:t xml:space="preserve"> (ROBIN-I</w:t>
            </w:r>
            <w:r>
              <w:rPr>
                <w:color w:val="000000"/>
                <w:sz w:val="16"/>
                <w:szCs w:val="16"/>
              </w:rPr>
              <w:t>; AXIS; WGIB</w:t>
            </w:r>
            <w:r w:rsidRPr="00261E0D">
              <w:rPr>
                <w:color w:val="000000"/>
                <w:sz w:val="16"/>
                <w:szCs w:val="16"/>
              </w:rPr>
              <w:t xml:space="preserve">) </w:t>
            </w:r>
          </w:p>
          <w:p w14:paraId="1F8BC4EA" w14:textId="77777777" w:rsidR="00BB0DD4" w:rsidRDefault="00BB0DD4" w:rsidP="00BA0686">
            <w:pPr>
              <w:ind w:left="161" w:right="304"/>
              <w:rPr>
                <w:color w:val="000000"/>
                <w:sz w:val="16"/>
                <w:szCs w:val="16"/>
              </w:rPr>
            </w:pPr>
          </w:p>
        </w:tc>
      </w:tr>
    </w:tbl>
    <w:p w14:paraId="4604DC0F" w14:textId="77777777" w:rsidR="00BB0DD4" w:rsidRDefault="00BB0DD4" w:rsidP="00BB0DD4">
      <w:pPr>
        <w:pStyle w:val="Pararagh"/>
        <w:rPr>
          <w:noProof/>
        </w:rPr>
      </w:pPr>
    </w:p>
    <w:p w14:paraId="42318325" w14:textId="2DAFA1C8" w:rsidR="008C1AF9" w:rsidRDefault="008C1AF9">
      <w:r>
        <w:br w:type="page"/>
      </w:r>
    </w:p>
    <w:p w14:paraId="171E91F3" w14:textId="77777777" w:rsidR="008C1AF9" w:rsidRDefault="008C1AF9" w:rsidP="00BB0DD4">
      <w:pPr>
        <w:sectPr w:rsidR="008C1AF9" w:rsidSect="0012427D">
          <w:footerReference w:type="even" r:id="rId6"/>
          <w:footerReference w:type="default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5DE4C46" w14:textId="13CB7E2E" w:rsidR="002C3F28" w:rsidRPr="00BB0DD4" w:rsidRDefault="008C1AF9" w:rsidP="00BB0DD4">
      <w:r>
        <w:rPr>
          <w:noProof/>
        </w:rPr>
        <w:lastRenderedPageBreak/>
        <w:drawing>
          <wp:inline distT="0" distB="0" distL="0" distR="0" wp14:anchorId="00B473B2" wp14:editId="668FF355">
            <wp:extent cx="5695950" cy="8864600"/>
            <wp:effectExtent l="0" t="0" r="6350" b="0"/>
            <wp:docPr id="275" name="Picture 27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28" w:rsidRPr="00BB0DD4" w:rsidSect="008C1A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E658" w14:textId="77777777" w:rsidR="009F507F" w:rsidRDefault="009F507F" w:rsidP="00BB0DD4">
      <w:r>
        <w:separator/>
      </w:r>
    </w:p>
  </w:endnote>
  <w:endnote w:type="continuationSeparator" w:id="0">
    <w:p w14:paraId="1DEA9D3D" w14:textId="77777777" w:rsidR="009F507F" w:rsidRDefault="009F507F" w:rsidP="00BB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遀瘵螷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81216413"/>
      <w:docPartObj>
        <w:docPartGallery w:val="Page Numbers (Bottom of Page)"/>
        <w:docPartUnique/>
      </w:docPartObj>
    </w:sdtPr>
    <w:sdtContent>
      <w:p w14:paraId="19106F32" w14:textId="15C5C946" w:rsidR="00F635CB" w:rsidRDefault="00F635CB" w:rsidP="00F635CB">
        <w:pPr>
          <w:pStyle w:val="Footer"/>
          <w:framePr w:wrap="none" w:vAnchor="text" w:hAnchor="margin" w:xAlign="right" w:y="1"/>
          <w:rPr>
            <w:rStyle w:val="PageNumber"/>
          </w:rPr>
        </w:pPr>
        <w:ins w:id="2" w:author="Aliya Amirova" w:date="2022-02-21T19:47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</w:instrText>
          </w:r>
        </w:ins>
        <w:r>
          <w:rPr>
            <w:rStyle w:val="PageNumber"/>
          </w:rPr>
          <w:instrText>PAGE</w:instrText>
        </w:r>
        <w:ins w:id="3" w:author="Aliya Amirova" w:date="2022-02-21T19:47:00Z">
          <w:r>
            <w:rPr>
              <w:rStyle w:val="PageNumber"/>
            </w:rPr>
            <w:instrText xml:space="preserve"> </w:instrText>
          </w:r>
          <w:r>
            <w:rPr>
              <w:rStyle w:val="PageNumber"/>
            </w:rPr>
            <w:fldChar w:fldCharType="end"/>
          </w:r>
        </w:ins>
      </w:p>
    </w:sdtContent>
  </w:sdt>
  <w:p w14:paraId="121A6138" w14:textId="77777777" w:rsidR="00F635CB" w:rsidRDefault="00F635CB" w:rsidP="00F635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0800795"/>
      <w:docPartObj>
        <w:docPartGallery w:val="Page Numbers (Bottom of Page)"/>
        <w:docPartUnique/>
      </w:docPartObj>
    </w:sdtPr>
    <w:sdtContent>
      <w:p w14:paraId="3307754F" w14:textId="2C806028" w:rsidR="00F635CB" w:rsidRDefault="00F635CB" w:rsidP="00F635CB">
        <w:pPr>
          <w:pStyle w:val="Footer"/>
          <w:framePr w:wrap="none" w:vAnchor="text" w:hAnchor="margin" w:xAlign="right" w:y="1"/>
          <w:rPr>
            <w:rStyle w:val="PageNumber"/>
          </w:rPr>
        </w:pPr>
        <w:ins w:id="4" w:author="Aliya Amirova" w:date="2022-02-21T19:47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</w:instrText>
          </w:r>
        </w:ins>
        <w:r>
          <w:rPr>
            <w:rStyle w:val="PageNumber"/>
          </w:rPr>
          <w:instrText>PAGE</w:instrText>
        </w:r>
        <w:ins w:id="5" w:author="Aliya Amirova" w:date="2022-02-21T19:47:00Z">
          <w:r>
            <w:rPr>
              <w:rStyle w:val="PageNumber"/>
            </w:rPr>
            <w:instrText xml:space="preserve"> </w:instrText>
          </w:r>
        </w:ins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ins w:id="6" w:author="Aliya Amirova" w:date="2022-02-21T19:47:00Z">
          <w:r>
            <w:rPr>
              <w:rStyle w:val="PageNumber"/>
            </w:rPr>
            <w:fldChar w:fldCharType="end"/>
          </w:r>
        </w:ins>
      </w:p>
    </w:sdtContent>
  </w:sdt>
  <w:p w14:paraId="08F82747" w14:textId="77777777" w:rsidR="00F635CB" w:rsidRDefault="00F635CB" w:rsidP="00F635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1175" w14:textId="77777777" w:rsidR="009F507F" w:rsidRDefault="009F507F" w:rsidP="00BB0DD4">
      <w:r>
        <w:separator/>
      </w:r>
    </w:p>
  </w:footnote>
  <w:footnote w:type="continuationSeparator" w:id="0">
    <w:p w14:paraId="06DC774A" w14:textId="77777777" w:rsidR="009F507F" w:rsidRDefault="009F507F" w:rsidP="00BB0DD4">
      <w:r>
        <w:continuationSeparator/>
      </w:r>
    </w:p>
  </w:footnote>
  <w:footnote w:id="1">
    <w:p w14:paraId="437B0CEE" w14:textId="77777777" w:rsidR="00BB0DD4" w:rsidRDefault="00BB0DD4" w:rsidP="00BB0DD4">
      <w:pPr>
        <w:pStyle w:val="FootnoteText"/>
      </w:pPr>
      <w:r w:rsidRPr="008C1AF9">
        <w:rPr>
          <w:rStyle w:val="FootnoteReference"/>
        </w:rPr>
        <w:footnoteRef/>
      </w:r>
      <w:r>
        <w:t xml:space="preserve"> Cohort studies</w:t>
      </w:r>
    </w:p>
  </w:footnote>
  <w:footnote w:id="2">
    <w:p w14:paraId="62ABEC5D" w14:textId="77777777" w:rsidR="00BB0DD4" w:rsidRDefault="00BB0DD4" w:rsidP="00BB0DD4">
      <w:pPr>
        <w:pStyle w:val="FootnoteText"/>
      </w:pPr>
      <w:r w:rsidRPr="008C1AF9">
        <w:rPr>
          <w:rStyle w:val="FootnoteReference"/>
        </w:rPr>
        <w:footnoteRef/>
      </w:r>
      <w:r>
        <w:t xml:space="preserve"> Case-control studies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ya Amirova">
    <w15:presenceInfo w15:providerId="None" w15:userId="Aliya Amir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D4"/>
    <w:rsid w:val="00006338"/>
    <w:rsid w:val="000161EC"/>
    <w:rsid w:val="00116314"/>
    <w:rsid w:val="0012427D"/>
    <w:rsid w:val="001601FB"/>
    <w:rsid w:val="002E09CA"/>
    <w:rsid w:val="00327089"/>
    <w:rsid w:val="003272FA"/>
    <w:rsid w:val="003F074F"/>
    <w:rsid w:val="004C55BF"/>
    <w:rsid w:val="00510030"/>
    <w:rsid w:val="005115C5"/>
    <w:rsid w:val="005F1471"/>
    <w:rsid w:val="006401F3"/>
    <w:rsid w:val="008243DD"/>
    <w:rsid w:val="008C1AF9"/>
    <w:rsid w:val="009F507F"/>
    <w:rsid w:val="00AD45EC"/>
    <w:rsid w:val="00B467C9"/>
    <w:rsid w:val="00B61C47"/>
    <w:rsid w:val="00BB0DD4"/>
    <w:rsid w:val="00C15302"/>
    <w:rsid w:val="00EE280B"/>
    <w:rsid w:val="00F6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5779"/>
  <w15:chartTrackingRefBased/>
  <w15:docId w15:val="{714DF934-A03F-3C4B-A80E-FC78F450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D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B0DD4"/>
    <w:pPr>
      <w:spacing w:before="120" w:line="276" w:lineRule="auto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0DD4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TableChar">
    <w:name w:val="Table Char"/>
    <w:link w:val="Table"/>
    <w:locked/>
    <w:rsid w:val="00BB0DD4"/>
    <w:rPr>
      <w:rFonts w:ascii="Times" w:eastAsia="Times New Roman" w:hAnsi="Times" w:cs="Times"/>
      <w:b/>
      <w:bCs/>
      <w:color w:val="000000"/>
    </w:rPr>
  </w:style>
  <w:style w:type="paragraph" w:customStyle="1" w:styleId="Table">
    <w:name w:val="Table"/>
    <w:basedOn w:val="Caption"/>
    <w:link w:val="TableChar"/>
    <w:qFormat/>
    <w:rsid w:val="00BB0DD4"/>
    <w:pPr>
      <w:keepNext/>
      <w:autoSpaceDE w:val="0"/>
      <w:autoSpaceDN w:val="0"/>
      <w:adjustRightInd w:val="0"/>
      <w:spacing w:after="240" w:line="280" w:lineRule="atLeast"/>
      <w:ind w:left="142" w:right="-187"/>
      <w:jc w:val="both"/>
    </w:pPr>
    <w:rPr>
      <w:rFonts w:ascii="Times" w:hAnsi="Times" w:cs="Times"/>
      <w:b/>
      <w:bCs/>
      <w:i w:val="0"/>
      <w:iCs w:val="0"/>
      <w:color w:val="000000"/>
      <w:sz w:val="24"/>
      <w:szCs w:val="24"/>
      <w:lang w:eastAsia="en-US"/>
    </w:rPr>
  </w:style>
  <w:style w:type="paragraph" w:customStyle="1" w:styleId="Pararagh">
    <w:name w:val="Pararagh"/>
    <w:basedOn w:val="Normal"/>
    <w:qFormat/>
    <w:rsid w:val="00BB0DD4"/>
    <w:pPr>
      <w:spacing w:after="160" w:line="360" w:lineRule="auto"/>
      <w:ind w:left="142" w:right="95" w:firstLine="567"/>
      <w:jc w:val="both"/>
    </w:pPr>
    <w:rPr>
      <w:rFonts w:eastAsia="Arial"/>
      <w:color w:val="000000"/>
    </w:rPr>
  </w:style>
  <w:style w:type="character" w:styleId="FootnoteReference">
    <w:name w:val="footnote reference"/>
    <w:uiPriority w:val="99"/>
    <w:semiHidden/>
    <w:unhideWhenUsed/>
    <w:rsid w:val="00BB0DD4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DD4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63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3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338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3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33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C1AF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F635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5CB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F635CB"/>
  </w:style>
  <w:style w:type="paragraph" w:styleId="Revision">
    <w:name w:val="Revision"/>
    <w:hidden/>
    <w:uiPriority w:val="99"/>
    <w:semiHidden/>
    <w:rsid w:val="00F635CB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635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5CB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400</Words>
  <Characters>2147</Characters>
  <Application>Microsoft Office Word</Application>
  <DocSecurity>0</DocSecurity>
  <Lines>38</Lines>
  <Paragraphs>7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Amirova, Aliya</dc:creator>
  <cp:keywords/>
  <dc:description/>
  <cp:lastModifiedBy>Aliya Amirova</cp:lastModifiedBy>
  <cp:revision>8</cp:revision>
  <dcterms:created xsi:type="dcterms:W3CDTF">2021-06-25T14:26:00Z</dcterms:created>
  <dcterms:modified xsi:type="dcterms:W3CDTF">2022-02-21T19:53:00Z</dcterms:modified>
</cp:coreProperties>
</file>